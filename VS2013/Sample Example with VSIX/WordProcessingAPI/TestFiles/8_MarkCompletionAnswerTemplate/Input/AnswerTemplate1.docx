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2B12A3" w:rsidRDefault="00494DC2">
      <w:r>
        <w:br w:type="page"/>
      </w:r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755643">
                <w:sdt>
                  <w:sdtPr>
                    <w:id w:val="-524013019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633378592" w:edGrp="everyone"/>
                    <w:ins w:id="0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1" w:author="# Sanjay Banik" w:date="2014-11-13T11:55:00Z">
                      <w:r w:rsidR="001C036D" w:rsidDel="0002069D">
                        <w:rPr>
                          <w:rFonts w:ascii="MS Gothic" w:eastAsia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633378592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755643">
                <w:sdt>
                  <w:sdtPr>
                    <w:id w:val="1049804993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846230085" w:edGrp="everyone"/>
                    <w:ins w:id="2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☐</w:t>
                      </w:r>
                    </w:ins>
                    <w:del w:id="3" w:author="# Sanjay Banik" w:date="2014-11-13T11:55:00Z">
                      <w:r w:rsidR="001C036D" w:rsidDel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delText>Completed ✓</w:delText>
                      </w:r>
                    </w:del>
                    <w:permEnd w:id="1846230085"/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755643">
                <w:sdt>
                  <w:sdtPr>
                    <w:id w:val="1041011226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129402714" w:edGrp="everyone"/>
                    <w:ins w:id="4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5" w:author="# Sanjay Banik" w:date="2014-11-13T11:55:00Z">
                      <w:r w:rsidR="00494DC2" w:rsidDel="0002069D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1129402714"/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08641D" w:rsidRDefault="00494DC2">
          <w:pPr>
            <w:rPr>
              <w:ins w:id="6" w:author="# Sanjay Banik" w:date="2014-11-14T04:20:00Z"/>
              <w:rFonts w:ascii="Times New Roman"/>
              <w:sz w:val="24"/>
            </w:rPr>
          </w:pPr>
          <w:r>
            <w:t> </w:t>
          </w:r>
          <w:permStart w:id="1969249368" w:edGrp="everyone"/>
          <w:proofErr w:type="spellStart"/>
          <w:ins w:id="7" w:author="# Sanjay Banik" w:date="2014-11-14T04:20:00Z">
            <w:r w:rsidR="0008641D">
              <w:rPr>
                <w:rFonts w:ascii="Times New Roman"/>
                <w:sz w:val="24"/>
              </w:rPr>
              <w:t>Asnwer</w:t>
            </w:r>
            <w:proofErr w:type="spellEnd"/>
            <w:r w:rsidR="0008641D">
              <w:rPr>
                <w:rFonts w:ascii="Times New Roman"/>
                <w:sz w:val="24"/>
              </w:rPr>
              <w:t xml:space="preserve"> to </w:t>
            </w:r>
            <w:proofErr w:type="spellStart"/>
            <w:r w:rsidR="0008641D">
              <w:rPr>
                <w:rFonts w:ascii="Times New Roman"/>
                <w:sz w:val="24"/>
              </w:rPr>
              <w:t>qutsion</w:t>
            </w:r>
            <w:proofErr w:type="spellEnd"/>
            <w:r w:rsidR="0008641D">
              <w:rPr>
                <w:rFonts w:ascii="Times New Roman"/>
                <w:sz w:val="24"/>
              </w:rPr>
              <w:t xml:space="preserve"> </w:t>
            </w:r>
            <w:proofErr w:type="spellStart"/>
            <w:proofErr w:type="gramStart"/>
            <w:r w:rsidR="0008641D">
              <w:rPr>
                <w:rFonts w:ascii="Times New Roman"/>
                <w:sz w:val="24"/>
              </w:rPr>
              <w:t>si</w:t>
            </w:r>
            <w:proofErr w:type="spellEnd"/>
            <w:r w:rsidR="0008641D">
              <w:rPr>
                <w:rFonts w:ascii="Times New Roman"/>
                <w:sz w:val="24"/>
              </w:rPr>
              <w:t xml:space="preserve"> .</w:t>
            </w:r>
            <w:proofErr w:type="gramEnd"/>
          </w:ins>
        </w:p>
        <w:p w:rsidR="00E81109" w:rsidRDefault="00494DC2">
          <w:pPr>
            <w:rPr>
              <w:ins w:id="8" w:author="# Sanjay Banik" w:date="2014-11-13T11:52:00Z"/>
              <w:rFonts w:ascii="Times New Roman"/>
              <w:sz w:val="24"/>
            </w:rPr>
          </w:pPr>
          <w:del w:id="9" w:author="# Sanjay Banik" w:date="2014-11-14T04:20:00Z">
            <w:r w:rsidDel="0008641D">
              <w:rPr>
                <w:rFonts w:ascii="Times New Roman"/>
                <w:sz w:val="24"/>
              </w:rPr>
              <w:delText>Answer</w:delText>
            </w:r>
            <w:r w:rsidR="00EB57D5" w:rsidDel="0008641D">
              <w:rPr>
                <w:rFonts w:ascii="Times New Roman"/>
                <w:sz w:val="24"/>
              </w:rPr>
              <w:delText xml:space="preserve"> to Question 2.1</w:delText>
            </w:r>
          </w:del>
        </w:p>
        <w:p w:rsidR="002B12A3" w:rsidRDefault="00E81109">
          <w:ins w:id="10" w:author="# Sanjay Banik" w:date="2014-11-13T11:52:00Z">
            <w:r>
              <w:rPr>
                <w:rFonts w:ascii="Times New Roman"/>
                <w:sz w:val="24"/>
              </w:rPr>
              <w:t>And correct</w:t>
            </w:r>
          </w:ins>
          <w:permEnd w:id="1969249368"/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755643">
                <w:sdt>
                  <w:sdtPr>
                    <w:id w:val="724796170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70470487" w:edGrp="everyone"/>
                    <w:ins w:id="11" w:author="# Sanjay Banik" w:date="2014-11-13T11:55:00Z">
                      <w:r w:rsidR="0002069D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12" w:author="# Sanjay Banik" w:date="2014-11-13T11:55:00Z">
                      <w:r w:rsidR="00494DC2" w:rsidDel="0002069D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70470487"/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id="13" w:author="# Sanjay Banik" w:date="2014-11-13T11:52:00Z"/>
              <w:rFonts w:ascii="Times New Roman"/>
              <w:sz w:val="24"/>
            </w:rPr>
          </w:pPr>
          <w:r>
            <w:t> </w:t>
          </w:r>
          <w:permStart w:id="595207844" w:edGrp="everyone"/>
          <w:ins w:id="14" w:author="# Sanjay Banik" w:date="2014-11-14T04:20:00Z">
            <w:r w:rsidR="0008641D">
              <w:rPr>
                <w:rFonts w:ascii="Times New Roman"/>
                <w:sz w:val="24"/>
              </w:rPr>
              <w:t>It</w:t>
            </w:r>
            <w:r w:rsidR="0008641D">
              <w:rPr>
                <w:rFonts w:ascii="Times New Roman"/>
                <w:sz w:val="24"/>
              </w:rPr>
              <w:t>’</w:t>
            </w:r>
            <w:r w:rsidR="0008641D">
              <w:rPr>
                <w:rFonts w:ascii="Times New Roman"/>
                <w:sz w:val="24"/>
              </w:rPr>
              <w:t xml:space="preserve">s not </w:t>
            </w:r>
            <w:proofErr w:type="spellStart"/>
            <w:r w:rsidR="0008641D">
              <w:rPr>
                <w:rFonts w:ascii="Times New Roman"/>
                <w:sz w:val="24"/>
              </w:rPr>
              <w:t>clody</w:t>
            </w:r>
            <w:proofErr w:type="spellEnd"/>
            <w:r w:rsidR="0008641D">
              <w:rPr>
                <w:rFonts w:ascii="Times New Roman"/>
                <w:sz w:val="24"/>
              </w:rPr>
              <w:t xml:space="preserve"> at all</w:t>
            </w:r>
          </w:ins>
          <w:bookmarkStart w:id="15" w:name="_GoBack"/>
          <w:bookmarkEnd w:id="15"/>
          <w:del w:id="16" w:author="# Sanjay Banik" w:date="2014-11-14T04:20:00Z">
            <w:r w:rsidDel="0008641D">
              <w:rPr>
                <w:rFonts w:ascii="Times New Roman"/>
                <w:sz w:val="24"/>
              </w:rPr>
              <w:delText>Answer</w:delText>
            </w:r>
            <w:r w:rsidR="00EB57D5" w:rsidDel="0008641D">
              <w:rPr>
                <w:rFonts w:ascii="Times New Roman"/>
                <w:sz w:val="24"/>
              </w:rPr>
              <w:delText xml:space="preserve"> to Question 2.2</w:delText>
            </w:r>
          </w:del>
        </w:p>
        <w:p w:rsidR="002B12A3" w:rsidRDefault="00E81109">
          <w:ins w:id="17" w:author="# Sanjay Banik" w:date="2014-11-13T11:52:00Z">
            <w:r>
              <w:rPr>
                <w:rFonts w:ascii="Times New Roman"/>
                <w:sz w:val="24"/>
              </w:rPr>
              <w:lastRenderedPageBreak/>
              <w:t>And correct</w:t>
            </w:r>
          </w:ins>
          <w:permEnd w:id="595207844"/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755643">
                <w:sdt>
                  <w:sdtPr>
                    <w:id w:val="1562283400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617710387" w:edGrp="everyone"/>
                    <w:r w:rsidR="00494DC2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1617710387"/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id="18" w:author="# Sanjay Banik" w:date="2014-11-13T11:52:00Z"/>
              <w:rFonts w:ascii="Times New Roman"/>
              <w:sz w:val="24"/>
            </w:rPr>
          </w:pPr>
          <w:r>
            <w:t> </w:t>
          </w:r>
          <w:permStart w:id="1356738381" w:edGrp="everyone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id="19" w:author="# Sanjay Banik" w:date="2014-11-13T11:52:00Z">
            <w:r>
              <w:rPr>
                <w:rFonts w:ascii="Times New Roman"/>
                <w:sz w:val="24"/>
              </w:rPr>
              <w:t>And correct.</w:t>
            </w:r>
          </w:ins>
          <w:permEnd w:id="1356738381"/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643" w:rsidRDefault="00755643">
      <w:pPr>
        <w:spacing w:after="0" w:line="240" w:lineRule="auto"/>
      </w:pPr>
      <w:r>
        <w:separator/>
      </w:r>
    </w:p>
  </w:endnote>
  <w:endnote w:type="continuationSeparator" w:id="0">
    <w:p w:rsidR="00755643" w:rsidRDefault="0075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8641D">
      <w:rPr>
        <w:noProof/>
      </w:rPr>
      <w:t>2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643" w:rsidRDefault="00755643">
      <w:pPr>
        <w:spacing w:after="0" w:line="240" w:lineRule="auto"/>
      </w:pPr>
      <w:r>
        <w:separator/>
      </w:r>
    </w:p>
  </w:footnote>
  <w:footnote w:type="continuationSeparator" w:id="0">
    <w:p w:rsidR="00755643" w:rsidRDefault="0075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755643">
        <w:r>
          <w:rPr>
            <w:noProof/>
            <w:lang w:eastAsia="zh-TW"/>
          </w:rPr>
          <w:pict>
            <v:shapetype id="_x0000_m3075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5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  <w:sdt>
    <w:sdtPr>
      <w:id w:val="-122996685"/>
      <w:docPartObj>
        <w:docPartGallery w:val="Watermarks"/>
        <w:docPartUnique/>
      </w:docPartObj>
    </w:sdtPr>
    <w:sdtEndPr/>
    <w:sdtContent>
      <w:p w:rsidR="00656E18" w:rsidRDefault="00755643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_x0000_s2049" type="#_x0000_m3074" style="position:absolute;margin-left:0;margin-top:0;width:527.85pt;height:250pt;rotation:315;z-index:-251657216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02069D"/>
    <w:rsid w:val="0008641D"/>
    <w:rsid w:val="00126DB3"/>
    <w:rsid w:val="0017779D"/>
    <w:rsid w:val="001C036D"/>
    <w:rsid w:val="002B12A3"/>
    <w:rsid w:val="00494DC2"/>
    <w:rsid w:val="00755643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122</Words>
  <Characters>696</Characters>
  <Application>Microsoft Office Word</Application>
  <DocSecurity>8</DocSecurity>
  <Lines>5</Lines>
  <Paragraphs>1</Paragraphs>
  <ScaleCrop>false</ScaleCrop>
  <Company>CLS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7</cp:revision>
  <dcterms:created xsi:type="dcterms:W3CDTF">2014-11-13T11:20:00Z</dcterms:created>
  <dcterms:modified xsi:type="dcterms:W3CDTF">2014-11-14T04:21:00Z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1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