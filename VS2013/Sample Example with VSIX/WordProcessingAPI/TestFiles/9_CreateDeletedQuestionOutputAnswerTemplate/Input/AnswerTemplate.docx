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8EA" w:rsidRDefault="00445CA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D768EA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1174544100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1770965074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D768EA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DescriptionKeyTitle"/>
              <w:tag w:val="DescriptionKeyTag"/>
              <w:id w:val="1190638803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1819987238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D768EA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JurisdictionKeyTitle"/>
              <w:tag w:val="JurisdictionKeyTag"/>
              <w:id w:val="-2038965636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781841826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D768EA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FirmNameKeyTitle"/>
              <w:tag w:val="FirmNameKeyTag"/>
              <w:id w:val="-1477751830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212496672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D768EA" w:rsidRDefault="00445CA5">
      <w:r>
        <w:br w:type="page"/>
      </w:r>
    </w:p>
    <w:sdt>
      <w:sdtPr>
        <w:alias w:val="Section_1"/>
        <w:tag w:val="Section_1"/>
        <w:id w:val="-230612542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D768EA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1"/>
              <w:tag w:val="Section_1_QuestionNo_1"/>
              <w:id w:val="1882746645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-513453405"/>
              <w:lock w:val="sdtLocked"/>
            </w:sdtPr>
            <w:sdtEndPr/>
            <w:sdtContent>
              <w:p w:rsidR="00D768EA" w:rsidRDefault="00445CA5">
                <w:sdt>
                  <w:sdtPr>
                    <w:id w:val="-52401301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2045788468"/>
        <w:lock w:val="sdtLocked"/>
      </w:sdtPr>
      <w:sdtEndPr/>
      <w:sdtContent>
        <w:p w:rsidR="00D768EA" w:rsidRDefault="00445CA5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557598511"/>
        <w:lock w:val="sdtLocked"/>
      </w:sdtPr>
      <w:sdtEndPr/>
      <w:sdtContent>
        <w:p w:rsidR="00D768EA" w:rsidRDefault="00445CA5">
          <w:r>
            <w:t> </w:t>
          </w:r>
          <w:permStart w:id="1707042031" w:edGrp="everyone"/>
          <w:del w:id="0" w:author="# Sanjay Banik" w:date="2014-11-12T13:51:00Z"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t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r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w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</w:del>
          <w:r>
            <w:rPr>
              <w:rFonts w:ascii="Times New Roman"/>
              <w:sz w:val="24"/>
            </w:rPr>
            <w:t>Answer</w:t>
          </w:r>
          <w:ins w:id="1" w:author="# Sanjay Banik" w:date="2014-11-12T13:51:00Z">
            <w:r w:rsidR="001E51D6">
              <w:rPr>
                <w:rFonts w:ascii="Times New Roman"/>
                <w:sz w:val="24"/>
              </w:rPr>
              <w:t xml:space="preserve"> to Question No 1.1</w:t>
            </w:r>
          </w:ins>
          <w:permEnd w:id="1707042031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D768EA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1233151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388775871"/>
              <w:lock w:val="sdtLocked"/>
            </w:sdtPr>
            <w:sdtEndPr/>
            <w:sdtContent>
              <w:p w:rsidR="00D768EA" w:rsidRDefault="00445CA5">
                <w:sdt>
                  <w:sdtPr>
                    <w:id w:val="-1158228087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680189969"/>
        <w:lock w:val="sdtLocked"/>
      </w:sdtPr>
      <w:sdtEndPr/>
      <w:sdtContent>
        <w:p w:rsidR="00D768EA" w:rsidRDefault="00445CA5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127386849"/>
        <w:lock w:val="sdtLocked"/>
      </w:sdtPr>
      <w:sdtEndPr/>
      <w:sdtContent>
        <w:p w:rsidR="00D768EA" w:rsidRDefault="00445CA5">
          <w:r>
            <w:t> </w:t>
          </w:r>
          <w:permStart w:id="1050491508" w:edGrp="everyone"/>
          <w:del w:id="2" w:author="# Sanjay Banik" w:date="2014-11-12T13:52:00Z"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t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r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w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</w:del>
          <w:r>
            <w:rPr>
              <w:rFonts w:ascii="Times New Roman"/>
              <w:sz w:val="24"/>
            </w:rPr>
            <w:t>Answer</w:t>
          </w:r>
          <w:ins w:id="3" w:author="# Sanjay Banik" w:date="2014-11-12T13:52:00Z">
            <w:r w:rsidR="001E51D6">
              <w:rPr>
                <w:rFonts w:ascii="Times New Roman"/>
                <w:sz w:val="24"/>
              </w:rPr>
              <w:t xml:space="preserve"> to Question No 1.2</w:t>
            </w:r>
          </w:ins>
          <w:permEnd w:id="1050491508"/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D768EA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2_QuestionNo_1"/>
              <w:tag w:val="Section_2_QuestionNo_1"/>
              <w:id w:val="290709522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-1695070279"/>
              <w:lock w:val="sdtLocked"/>
            </w:sdtPr>
            <w:sdtEndPr/>
            <w:sdtContent>
              <w:p w:rsidR="00D768EA" w:rsidRDefault="00445CA5">
                <w:sdt>
                  <w:sdtPr>
                    <w:id w:val="-1877916915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-844007318"/>
        <w:lock w:val="sdtLocked"/>
      </w:sdtPr>
      <w:sdtEndPr/>
      <w:sdtContent>
        <w:p w:rsidR="00D768EA" w:rsidRDefault="00445CA5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-1336140394"/>
        <w:lock w:val="sdtLocked"/>
      </w:sdtPr>
      <w:sdtEndPr/>
      <w:sdtContent>
        <w:p w:rsidR="00D768EA" w:rsidRDefault="00445CA5">
          <w:r>
            <w:t> </w:t>
          </w:r>
          <w:permStart w:id="279997660" w:edGrp="everyone"/>
          <w:del w:id="4" w:author="# Sanjay Banik" w:date="2014-11-12T13:52:00Z"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t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r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w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</w:del>
          <w:r>
            <w:rPr>
              <w:rFonts w:ascii="Times New Roman"/>
              <w:sz w:val="24"/>
            </w:rPr>
            <w:t>Answer</w:t>
          </w:r>
          <w:ins w:id="5" w:author="# Sanjay Banik" w:date="2014-11-12T13:52:00Z">
            <w:r w:rsidR="001E51D6">
              <w:rPr>
                <w:rFonts w:ascii="Times New Roman"/>
                <w:sz w:val="24"/>
              </w:rPr>
              <w:t xml:space="preserve"> to Question </w:t>
            </w:r>
          </w:ins>
          <w:ins w:id="6" w:author="# Sanjay Banik" w:date="2014-11-12T13:53:00Z">
            <w:r w:rsidR="001E51D6">
              <w:rPr>
                <w:rFonts w:ascii="Times New Roman"/>
                <w:sz w:val="24"/>
              </w:rPr>
              <w:t xml:space="preserve">No </w:t>
            </w:r>
          </w:ins>
          <w:ins w:id="7" w:author="# Sanjay Banik" w:date="2014-11-12T13:52:00Z">
            <w:r w:rsidR="001E51D6">
              <w:rPr>
                <w:rFonts w:ascii="Times New Roman"/>
                <w:sz w:val="24"/>
              </w:rPr>
              <w:t>2.1</w:t>
            </w:r>
          </w:ins>
          <w:permEnd w:id="279997660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D768EA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2_QuestionNo_2"/>
              <w:tag w:val="Section_2_QuestionNo_2"/>
              <w:id w:val="1468856743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1226647395"/>
              <w:lock w:val="sdtLocked"/>
            </w:sdtPr>
            <w:sdtEndPr/>
            <w:sdtContent>
              <w:p w:rsidR="00D768EA" w:rsidRDefault="00445CA5">
                <w:sdt>
                  <w:sdtPr>
                    <w:id w:val="-19408568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1119794515"/>
        <w:lock w:val="sdtLocked"/>
      </w:sdtPr>
      <w:sdtEndPr/>
      <w:sdtContent>
        <w:p w:rsidR="00D768EA" w:rsidRDefault="00445CA5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836578568"/>
        <w:lock w:val="sdtLocked"/>
      </w:sdtPr>
      <w:sdtEndPr/>
      <w:sdtContent>
        <w:p w:rsidR="00D768EA" w:rsidRDefault="00445CA5">
          <w:r>
            <w:t> </w:t>
          </w:r>
          <w:permStart w:id="454380082" w:edGrp="everyone"/>
          <w:del w:id="8" w:author="# Sanjay Banik" w:date="2014-11-12T13:52:00Z"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t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r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w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</w:del>
          <w:r>
            <w:rPr>
              <w:rFonts w:ascii="Times New Roman"/>
              <w:sz w:val="24"/>
            </w:rPr>
            <w:t>Answer</w:t>
          </w:r>
          <w:ins w:id="9" w:author="# Sanjay Banik" w:date="2014-11-12T13:52:00Z">
            <w:r w:rsidR="001E51D6">
              <w:rPr>
                <w:rFonts w:ascii="Times New Roman"/>
                <w:sz w:val="24"/>
              </w:rPr>
              <w:t xml:space="preserve"> to Question No 2.2</w:t>
            </w:r>
          </w:ins>
          <w:permEnd w:id="454380082"/>
          <w:r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D768EA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1"/>
              <w:tag w:val="Section_3_QuestionNo_1"/>
              <w:id w:val="-292292679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1431316098"/>
              <w:lock w:val="sdtLocked"/>
            </w:sdtPr>
            <w:sdtEndPr/>
            <w:sdtContent>
              <w:p w:rsidR="00D768EA" w:rsidRDefault="00445CA5">
                <w:sdt>
                  <w:sdtPr>
                    <w:id w:val="-616599744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774047587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</w:rPr>
            <w:t>This is Question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1929656879"/>
        <w:lock w:val="sdtLocked"/>
      </w:sdtPr>
      <w:sdtEndPr/>
      <w:sdtContent>
        <w:p w:rsidR="00D768EA" w:rsidRDefault="00445CA5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662841276"/>
        <w:lock w:val="sdtLocked"/>
      </w:sdtPr>
      <w:sdtEndPr/>
      <w:sdtContent>
        <w:p w:rsidR="00D768EA" w:rsidRDefault="00445CA5">
          <w:r>
            <w:t> </w:t>
          </w:r>
          <w:permStart w:id="628500112" w:edGrp="everyone"/>
          <w:del w:id="10" w:author="# Sanjay Banik" w:date="2014-11-12T13:53:00Z"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t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r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w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</w:del>
          <w:r>
            <w:rPr>
              <w:rFonts w:ascii="Times New Roman"/>
              <w:sz w:val="24"/>
            </w:rPr>
            <w:t>Answer</w:t>
          </w:r>
          <w:ins w:id="11" w:author="# Sanjay Banik" w:date="2014-11-12T13:53:00Z">
            <w:r w:rsidR="001E51D6">
              <w:rPr>
                <w:rFonts w:ascii="Times New Roman"/>
                <w:sz w:val="24"/>
              </w:rPr>
              <w:t xml:space="preserve"> to Question No 3.1</w:t>
            </w:r>
          </w:ins>
          <w:permEnd w:id="628500112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D768EA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2"/>
              <w:tag w:val="Section_3_QuestionNo_2"/>
              <w:id w:val="-2095303415"/>
              <w:lock w:val="sdtContentLocked"/>
            </w:sdtPr>
            <w:sdtEndPr/>
            <w:sdtContent>
              <w:p w:rsidR="00D768EA" w:rsidRDefault="00445CA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511804848"/>
              <w:lock w:val="sdtLocked"/>
            </w:sdtPr>
            <w:sdtEndPr/>
            <w:sdtContent>
              <w:p w:rsidR="00D768EA" w:rsidRDefault="00445CA5">
                <w:sdt>
                  <w:sdtPr>
                    <w:id w:val="-12308323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445CA5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507409292"/>
        <w:lock w:val="sdtLocked"/>
      </w:sdtPr>
      <w:sdtEndPr/>
      <w:sdtContent>
        <w:p w:rsidR="00D768EA" w:rsidRDefault="00445CA5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-574125979"/>
        <w:lock w:val="sdtLocked"/>
      </w:sdtPr>
      <w:sdtEndPr/>
      <w:sdtContent>
        <w:p w:rsidR="00D768EA" w:rsidRDefault="00445CA5">
          <w:r>
            <w:t> </w:t>
          </w:r>
          <w:permStart w:id="1169953183" w:edGrp="everyone"/>
          <w:del w:id="12" w:author="# Sanjay Banik" w:date="2014-11-12T13:53:00Z"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t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r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  <w:r w:rsidDel="001E51D6">
              <w:rPr>
                <w:rFonts w:ascii="Times New Roman"/>
                <w:sz w:val="24"/>
              </w:rPr>
              <w:delText>n</w:delText>
            </w:r>
            <w:r w:rsidDel="001E51D6">
              <w:rPr>
                <w:rFonts w:ascii="Times New Roman"/>
                <w:sz w:val="24"/>
              </w:rPr>
              <w:delText>e</w:delText>
            </w:r>
            <w:r w:rsidDel="001E51D6">
              <w:rPr>
                <w:rFonts w:ascii="Times New Roman"/>
                <w:sz w:val="24"/>
              </w:rPr>
              <w:delText>w</w:delText>
            </w:r>
            <w:r w:rsidDel="001E51D6">
              <w:rPr>
                <w:rFonts w:ascii="Times New Roman"/>
                <w:sz w:val="24"/>
              </w:rPr>
              <w:delText xml:space="preserve"> </w:delText>
            </w:r>
          </w:del>
          <w:r>
            <w:rPr>
              <w:rFonts w:ascii="Times New Roman"/>
              <w:sz w:val="24"/>
            </w:rPr>
            <w:t>Answer</w:t>
          </w:r>
          <w:ins w:id="13" w:author="# Sanjay Banik" w:date="2014-11-12T13:53:00Z">
            <w:r w:rsidR="001E51D6">
              <w:rPr>
                <w:rFonts w:ascii="Times New Roman"/>
                <w:sz w:val="24"/>
              </w:rPr>
              <w:t xml:space="preserve"> to Question 3.2</w:t>
            </w:r>
          </w:ins>
          <w:bookmarkStart w:id="14" w:name="_GoBack"/>
          <w:bookmarkEnd w:id="14"/>
          <w:permEnd w:id="1169953183"/>
          <w:r>
            <w:t> </w:t>
          </w:r>
        </w:p>
      </w:sdtContent>
    </w:sdt>
    <w:sectPr w:rsidR="00D768EA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CA5" w:rsidRDefault="00445CA5">
      <w:pPr>
        <w:spacing w:after="0" w:line="240" w:lineRule="auto"/>
      </w:pPr>
      <w:r>
        <w:separator/>
      </w:r>
    </w:p>
  </w:endnote>
  <w:endnote w:type="continuationSeparator" w:id="0">
    <w:p w:rsidR="00445CA5" w:rsidRDefault="0044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8EA" w:rsidRDefault="00445CA5">
    <w:r>
      <w:fldChar w:fldCharType="begin"/>
    </w:r>
    <w:r>
      <w:instrText>TITLE   \*</w:instrText>
    </w:r>
    <w:r>
      <w:instrText xml:space="preserve">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D768EA" w:rsidRDefault="00445CA5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E51D6">
      <w:rPr>
        <w:noProof/>
      </w:rPr>
      <w:t>3</w:t>
    </w:r>
    <w:r>
      <w:rPr>
        <w:noProof/>
      </w:rPr>
      <w:fldChar w:fldCharType="end"/>
    </w:r>
  </w:p>
  <w:p w:rsidR="00D768EA" w:rsidRDefault="00445CA5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CA5" w:rsidRDefault="00445CA5">
      <w:pPr>
        <w:spacing w:after="0" w:line="240" w:lineRule="auto"/>
      </w:pPr>
      <w:r>
        <w:separator/>
      </w:r>
    </w:p>
  </w:footnote>
  <w:footnote w:type="continuationSeparator" w:id="0">
    <w:p w:rsidR="00445CA5" w:rsidRDefault="0044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8EA" w:rsidRDefault="00445CA5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</w:p>
  <w:p w:rsidR="00D768EA" w:rsidRDefault="00445CA5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445CA5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131.95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9VXqppqVi4nQPoyYg7vuO/Tz3Ro=" w:salt="skPRiXoRxGdDMkjAyJDb0g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68EA"/>
    <w:rsid w:val="001E51D6"/>
    <w:rsid w:val="00445CA5"/>
    <w:rsid w:val="00D7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706</Characters>
  <Application>Microsoft Office Word</Application>
  <DocSecurity>8</DocSecurity>
  <Lines>5</Lines>
  <Paragraphs>1</Paragraphs>
  <ScaleCrop>false</ScaleCrop>
  <Company>CLS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2</cp:revision>
  <dcterms:created xsi:type="dcterms:W3CDTF">2014-11-12T13:51:00Z</dcterms:created>
  <dcterms:modified xsi:type="dcterms:W3CDTF">2014-11-12T13:53:00Z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