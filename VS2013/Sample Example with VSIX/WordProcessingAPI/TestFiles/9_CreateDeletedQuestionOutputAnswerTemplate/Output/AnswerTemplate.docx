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68EA" w:rsidRDefault="00445CA5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04"/>
        <w:gridCol w:w="4956"/>
      </w:tblGrid>
      <w:tr w:rsidR="00D768EA">
        <w:tblPrEx>
          <w:tblCellMar>
            <w:top w:w="0" w:type="dxa"/>
            <w:bottom w:w="0" w:type="dxa"/>
          </w:tblCellMar>
        </w:tblPrEx>
        <w:tc>
          <w:tcPr>
            <w:tcW w:w="2000" w:type="pct"/>
          </w:tcPr>
          <w:sdt>
            <w:sdtPr>
              <w:alias w:val="LegalOpinionNameKeyTitle"/>
              <w:tag w:val="LegalOpinionNameKeyTag"/>
              <w:id w:val="1174544100"/>
              <w:lock w:val="sdtContentLocked"/>
            </w:sdtPr>
            <w:sdtEndPr/>
            <w:sdtContent>
              <w:p w:rsidR="00D768EA" w:rsidRDefault="00445CA5">
                <w:r>
                  <w:rPr>
                    <w:rFonts w:ascii="Times New Roman"/>
                    <w:b/>
                    <w:sz w:val="28"/>
                  </w:rPr>
                  <w:t>Legal Opinion Name:</w:t>
                </w:r>
              </w:p>
            </w:sdtContent>
          </w:sdt>
        </w:tc>
        <w:tc>
          <w:tcPr>
            <w:tcW w:w="0" w:type="auto"/>
          </w:tcPr>
          <w:sdt>
            <w:sdtPr>
              <w:alias w:val="LegalOpinionNameValueTitle"/>
              <w:tag w:val="LegalOpinionNameValueTag"/>
              <w:id w:val="1770965074"/>
              <w:lock w:val="sdtContentLocked"/>
            </w:sdtPr>
            <w:sdtEndPr/>
            <w:sdtContent>
              <w:p w:rsidR="00D768EA" w:rsidRDefault="00445CA5">
                <w:r>
                  <w:rPr>
                    <w:rFonts w:ascii="Times New Roman"/>
                    <w:sz w:val="28"/>
                  </w:rPr>
                  <w:t>Legal name name goes here</w:t>
                </w:r>
              </w:p>
            </w:sdtContent>
          </w:sdt>
        </w:tc>
      </w:tr>
      <w:tr w:rsidR="00D768EA">
        <w:tblPrEx>
          <w:tblCellMar>
            <w:top w:w="0" w:type="dxa"/>
            <w:bottom w:w="0" w:type="dxa"/>
          </w:tblCellMar>
        </w:tblPrEx>
        <w:tc>
          <w:tcPr>
            <w:tcW w:w="2000" w:type="pct"/>
          </w:tcPr>
          <w:sdt>
            <w:sdtPr>
              <w:alias w:val="DescriptionKeyTitle"/>
              <w:tag w:val="DescriptionKeyTag"/>
              <w:id w:val="1190638803"/>
              <w:lock w:val="sdtContentLocked"/>
            </w:sdtPr>
            <w:sdtEndPr/>
            <w:sdtContent>
              <w:p w:rsidR="00D768EA" w:rsidRDefault="00445CA5">
                <w:r>
                  <w:rPr>
                    <w:rFonts w:ascii="Times New Roman"/>
                    <w:b/>
                    <w:sz w:val="28"/>
                  </w:rPr>
                  <w:t>Description:</w:t>
                </w:r>
              </w:p>
            </w:sdtContent>
          </w:sdt>
        </w:tc>
        <w:tc>
          <w:tcPr>
            <w:tcW w:w="0" w:type="auto"/>
          </w:tcPr>
          <w:sdt>
            <w:sdtPr>
              <w:alias w:val="DescriptionValueTitle"/>
              <w:tag w:val="DescriptionValueTag"/>
              <w:id w:val="1819987238"/>
              <w:lock w:val="sdtContentLocked"/>
            </w:sdtPr>
            <w:sdtEndPr/>
            <w:sdtContent>
              <w:p w:rsidR="00D768EA" w:rsidRDefault="00445CA5">
                <w:r>
                  <w:rPr>
                    <w:rFonts w:ascii="Times New Roman"/>
                    <w:sz w:val="28"/>
                  </w:rPr>
                  <w:t>Description entry goes here</w:t>
                </w:r>
              </w:p>
            </w:sdtContent>
          </w:sdt>
        </w:tc>
      </w:tr>
      <w:tr w:rsidR="00D768EA">
        <w:tblPrEx>
          <w:tblCellMar>
            <w:top w:w="0" w:type="dxa"/>
            <w:bottom w:w="0" w:type="dxa"/>
          </w:tblCellMar>
        </w:tblPrEx>
        <w:tc>
          <w:tcPr>
            <w:tcW w:w="2000" w:type="pct"/>
          </w:tcPr>
          <w:sdt>
            <w:sdtPr>
              <w:alias w:val="JurisdictionKeyTitle"/>
              <w:tag w:val="JurisdictionKeyTag"/>
              <w:id w:val="-2038965636"/>
              <w:lock w:val="sdtContentLocked"/>
            </w:sdtPr>
            <w:sdtEndPr/>
            <w:sdtContent>
              <w:p w:rsidR="00D768EA" w:rsidRDefault="00445CA5">
                <w:r>
                  <w:rPr>
                    <w:rFonts w:ascii="Times New Roman"/>
                    <w:b/>
                    <w:sz w:val="28"/>
                  </w:rPr>
                  <w:t>Jurisdiction:</w:t>
                </w:r>
              </w:p>
            </w:sdtContent>
          </w:sdt>
        </w:tc>
        <w:tc>
          <w:tcPr>
            <w:tcW w:w="0" w:type="auto"/>
          </w:tcPr>
          <w:sdt>
            <w:sdtPr>
              <w:alias w:val="JurisdictionValueTitle"/>
              <w:tag w:val="JurisdictionValueTag"/>
              <w:id w:val="781841826"/>
              <w:lock w:val="sdtContentLocked"/>
            </w:sdtPr>
            <w:sdtEndPr/>
            <w:sdtContent>
              <w:p w:rsidR="00D768EA" w:rsidRDefault="00445CA5">
                <w:r>
                  <w:rPr>
                    <w:rFonts w:ascii="Times New Roman"/>
                    <w:sz w:val="28"/>
                  </w:rPr>
                  <w:t>Jurisdiction Name</w:t>
                </w:r>
              </w:p>
            </w:sdtContent>
          </w:sdt>
        </w:tc>
      </w:tr>
      <w:tr w:rsidR="00D768EA">
        <w:tblPrEx>
          <w:tblCellMar>
            <w:top w:w="0" w:type="dxa"/>
            <w:bottom w:w="0" w:type="dxa"/>
          </w:tblCellMar>
        </w:tblPrEx>
        <w:tc>
          <w:tcPr>
            <w:tcW w:w="2000" w:type="pct"/>
          </w:tcPr>
          <w:sdt>
            <w:sdtPr>
              <w:alias w:val="FirmNameKeyTitle"/>
              <w:tag w:val="FirmNameKeyTag"/>
              <w:id w:val="-1477751830"/>
              <w:lock w:val="sdtContentLocked"/>
            </w:sdtPr>
            <w:sdtEndPr/>
            <w:sdtContent>
              <w:p w:rsidR="00D768EA" w:rsidRDefault="00445CA5">
                <w:r>
                  <w:rPr>
                    <w:rFonts w:ascii="Times New Roman"/>
                    <w:b/>
                    <w:sz w:val="28"/>
                  </w:rPr>
                  <w:t>Firm Name:</w:t>
                </w:r>
              </w:p>
            </w:sdtContent>
          </w:sdt>
        </w:tc>
        <w:tc>
          <w:tcPr>
            <w:tcW w:w="0" w:type="auto"/>
          </w:tcPr>
          <w:sdt>
            <w:sdtPr>
              <w:alias w:val="FirmNameValueTitle"/>
              <w:tag w:val="FirmNameValueTag"/>
              <w:id w:val="-1212496672"/>
              <w:lock w:val="sdtContentLocked"/>
            </w:sdtPr>
            <w:sdtEndPr/>
            <w:sdtContent>
              <w:p w:rsidR="00D768EA" w:rsidRDefault="00445CA5">
                <w:r>
                  <w:rPr>
                    <w:rFonts w:ascii="Times New Roman"/>
                    <w:sz w:val="28"/>
                  </w:rPr>
                  <w:t>LAW FIRM NAME</w:t>
                </w:r>
              </w:p>
            </w:sdtContent>
          </w:sdt>
        </w:tc>
      </w:tr>
    </w:tbl>
    <w:p w:rsidR="00D768EA" w:rsidRDefault="00445CA5">
      <w:r>
        <w:br w:type="page"/>
      </w:r>
    </w:p>
    <w:sdt>
      <w:sdtPr>
        <w:alias w:val="Section_1"/>
        <w:tag w:val="Section_1"/>
        <w:id w:val="-230612542"/>
      </w:sdtPr>
      <w:sdtEndPr/>
      <w:sdtContent>
        <w:p w:rsidR="00712812" w:rsidRDefault="00445CA5">
          <w:r>
            <w:t> </w:t>
          </w:r>
          <w:r>
            <w:rPr>
              <w:rFonts w:ascii="Times New Roman"/>
              <w:b/>
              <w:sz w:val="27"/>
            </w:rPr>
            <w:t>Enter Sub Heading Name</w:t>
          </w:r>
          <w:r>
            <w:t> </w:t>
          </w:r>
        </w:p>
      </w:sdtContent>
    </w:sdt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78"/>
        <w:gridCol w:w="1982"/>
      </w:tblGrid>
      <w:tr w:rsidR="00D768EA">
        <w:tblPrEx>
          <w:tblCellMar>
            <w:top w:w="0" w:type="dxa"/>
            <w:bottom w:w="0" w:type="dxa"/>
          </w:tblCellMar>
        </w:tblPrEx>
        <w:tc>
          <w:tcPr>
            <w:tcW w:w="3800" w:type="pct"/>
          </w:tcPr>
          <w:sdt>
            <w:sdtPr>
              <w:alias w:val="Section_1_QuestionNo_1"/>
              <w:tag w:val="Section_1_QuestionNo_1"/>
              <w:id w:val="1882746645"/>
              <w:lock w:val="sdtContentLocked"/>
            </w:sdtPr>
            <w:sdtEndPr/>
            <w:sdtContent>
              <w:p w:rsidR="00D768EA" w:rsidRDefault="00445CA5">
                <w:r>
                  <w:rPr>
                    <w:rFonts w:ascii="Times New Roman"/>
                    <w:b/>
                    <w:i/>
                    <w:sz w:val="24"/>
                    <w:u w:val="single"/>
                  </w:rPr>
                  <w:t>Question 1.1</w:t>
                </w:r>
              </w:p>
            </w:sdtContent>
          </w:sdt>
        </w:tc>
        <w:tc>
          <w:tcPr>
            <w:tcW w:w="0" w:type="auto"/>
          </w:tcPr>
          <w:sdt>
            <w:sdtPr>
              <w:alias w:val="CheckBoxSection_1_QuestionNo_1"/>
              <w:tag w:val="CheckBoxSection_1_QuestionNo_1"/>
              <w:id w:val="-513453405"/>
              <w:lock w:val="sdtLocked"/>
            </w:sdtPr>
            <w:sdtEndPr/>
            <w:sdtContent>
              <w:p w:rsidR="00D768EA" w:rsidRDefault="00445CA5">
                <w:sdt>
                  <w:sdtPr>
                    <w:id w:val="-524013019"/>
                    <w:lock w:val="sdtLocked"/>
                    <w14:checkbox>
                      <w14:checked w14:val="0"/>
                      <w14:checkedState w14:font="MS Gothic" w14:val="2612"/>
                      <w14:uncheckedState w14:font="MS Gothic" w14:val="2610"/>
                    </w14:checkbox>
                  </w:sdtPr>
                  <w:sdtEndPr/>
                  <w:sdtContent>
                    <w:r>
                      <w:rPr>
                        <w:rFonts w:ascii="Times New Roman"/>
                        <w:i/>
                        <w:sz w:val="24"/>
                      </w:rPr>
                      <w:t> </w:t>
                    </w:r>
                  </w:sdtContent>
                </w:sdt>
              </w:p>
            </w:sdtContent>
          </w:sdt>
        </w:tc>
      </w:tr>
    </w:tbl>
    <w:sdt>
      <w:sdtPr>
        <w:alias w:val="Section_Question_1"/>
        <w:tag w:val="Section_1_Question_1"/>
        <w:id w:val="514424997"/>
      </w:sdtPr>
      <w:sdtEndPr/>
      <w:sdtContent>
        <w:p w:rsidR="00712812" w:rsidRDefault="00445CA5">
          <w:r>
            <w:t> </w:t>
          </w:r>
          <w:r>
            <w:rPr>
              <w:rFonts w:ascii="Times New Roman"/>
            </w:rPr>
            <w:t>This is Question 1.1</w:t>
          </w:r>
          <w:r>
            <w:t> </w:t>
          </w:r>
        </w:p>
      </w:sdtContent>
    </w:sdt>
    <w:sdt>
      <w:sdtPr>
        <w:alias w:val="Section_AnswerHeader_1"/>
        <w:tag w:val="Section_1_AnswerHeader_1"/>
        <w:id w:val="2045788468"/>
        <w:lock w:val="sdtLocked"/>
      </w:sdtPr>
      <w:sdtEndPr/>
      <w:sdtContent>
        <w:p w:rsidR="00D768EA" w:rsidRDefault="00445CA5">
          <w:r>
            <w:rPr>
              <w:rFonts w:ascii="Times New Roman"/>
              <w:b/>
              <w:i/>
              <w:sz w:val="24"/>
              <w:u w:val="single"/>
            </w:rPr>
            <w:t>Answer</w:t>
          </w:r>
        </w:p>
      </w:sdtContent>
    </w:sdt>
    <w:sdt>
      <w:sdtPr>
        <w:alias w:val="Section_Answer_1"/>
        <w:tag w:val="Section_1_Answer_1"/>
        <w:id w:val="557598511"/>
        <w:lock w:val="sdtLocked"/>
      </w:sdtPr>
      <w:sdtEndPr/>
      <w:sdtContent>
        <w:p w:rsidR="00D768EA" w:rsidRDefault="00445CA5">
          <w:r>
            <w:t> </w:t>
          </w:r>
          <w:permStart w:edGrp="everyone" w:id="1707042031"/>
          <w:del w:author="# Sanjay Banik" w:date="2014-11-12T13:51:00Z" w:id="0">
            <w:r w:rsidDel="001E51D6">
              <w:rPr>
                <w:rFonts w:ascii="Times New Roman"/>
                <w:sz w:val="24"/>
              </w:rPr>
              <w:delText>E</w:delText>
            </w:r>
            <w:r w:rsidDel="001E51D6">
              <w:rPr>
                <w:rFonts w:ascii="Times New Roman"/>
                <w:sz w:val="24"/>
              </w:rPr>
              <w:delText>n</w:delText>
            </w:r>
            <w:r w:rsidDel="001E51D6">
              <w:rPr>
                <w:rFonts w:ascii="Times New Roman"/>
                <w:sz w:val="24"/>
              </w:rPr>
              <w:delText>t</w:delText>
            </w:r>
            <w:r w:rsidDel="001E51D6">
              <w:rPr>
                <w:rFonts w:ascii="Times New Roman"/>
                <w:sz w:val="24"/>
              </w:rPr>
              <w:delText>e</w:delText>
            </w:r>
            <w:r w:rsidDel="001E51D6">
              <w:rPr>
                <w:rFonts w:ascii="Times New Roman"/>
                <w:sz w:val="24"/>
              </w:rPr>
              <w:delText>r</w:delText>
            </w:r>
            <w:r w:rsidDel="001E51D6">
              <w:rPr>
                <w:rFonts w:ascii="Times New Roman"/>
                <w:sz w:val="24"/>
              </w:rPr>
              <w:delText xml:space="preserve"> </w:delText>
            </w:r>
            <w:r w:rsidDel="001E51D6">
              <w:rPr>
                <w:rFonts w:ascii="Times New Roman"/>
                <w:sz w:val="24"/>
              </w:rPr>
              <w:delText>n</w:delText>
            </w:r>
            <w:r w:rsidDel="001E51D6">
              <w:rPr>
                <w:rFonts w:ascii="Times New Roman"/>
                <w:sz w:val="24"/>
              </w:rPr>
              <w:delText>e</w:delText>
            </w:r>
            <w:r w:rsidDel="001E51D6">
              <w:rPr>
                <w:rFonts w:ascii="Times New Roman"/>
                <w:sz w:val="24"/>
              </w:rPr>
              <w:delText>w</w:delText>
            </w:r>
            <w:r w:rsidDel="001E51D6">
              <w:rPr>
                <w:rFonts w:ascii="Times New Roman"/>
                <w:sz w:val="24"/>
              </w:rPr>
              <w:delText xml:space="preserve"> </w:delText>
            </w:r>
          </w:del>
          <w:r>
            <w:rPr>
              <w:rFonts w:ascii="Times New Roman"/>
              <w:sz w:val="24"/>
            </w:rPr>
            <w:t>Answer</w:t>
          </w:r>
          <w:ins w:author="# Sanjay Banik" w:date="2014-11-12T13:51:00Z" w:id="1">
            <w:r w:rsidR="001E51D6">
              <w:rPr>
                <w:rFonts w:ascii="Times New Roman"/>
                <w:sz w:val="24"/>
              </w:rPr>
              <w:t xml:space="preserve"> to Question No 1.1</w:t>
            </w:r>
          </w:ins>
          <w:permEnd w:id="1707042031"/>
          <w:r>
            <w:t> </w:t>
          </w:r>
        </w:p>
      </w:sdtContent>
    </w:sdt>
    <w:sdt>
      <w:sdtPr>
        <w:alias w:val="Section_3"/>
        <w:tag w:val="Section_3"/>
        <w:id w:val="11424848"/>
      </w:sdtPr>
      <w:sdtEndPr/>
      <w:sdtContent>
        <w:p w:rsidR="00712812" w:rsidRDefault="00445CA5">
          <w:r>
            <w:t> </w:t>
          </w:r>
          <w:r>
            <w:rPr>
              <w:rFonts w:ascii="Times New Roman"/>
              <w:b/>
              <w:sz w:val="27"/>
            </w:rPr>
            <w:t>Enter Sub Heading Name</w:t>
          </w:r>
          <w:r>
            <w:t> </w:t>
          </w:r>
        </w:p>
      </w:sdtContent>
    </w:sdt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78"/>
        <w:gridCol w:w="1982"/>
      </w:tblGrid>
      <w:tr w:rsidR="00D768EA">
        <w:tblPrEx>
          <w:tblCellMar>
            <w:top w:w="0" w:type="dxa"/>
            <w:bottom w:w="0" w:type="dxa"/>
          </w:tblCellMar>
        </w:tblPrEx>
        <w:tc>
          <w:tcPr>
            <w:tcW w:w="3800" w:type="pct"/>
          </w:tcPr>
          <w:sdt>
            <w:sdtPr>
              <w:alias w:val="Section_3_QuestionNo_2"/>
              <w:tag w:val="Section_3_QuestionNo_2"/>
              <w:id w:val="-2095303415"/>
              <w:lock w:val="sdtContentLocked"/>
            </w:sdtPr>
            <w:sdtEndPr/>
            <w:sdtContent>
              <w:p w:rsidR="00D768EA" w:rsidRDefault="00445CA5">
                <w:r>
                  <w:rPr>
                    <w:rFonts w:ascii="Times New Roman"/>
                    <w:b/>
                    <w:i/>
                    <w:sz w:val="24"/>
                    <w:u w:val="single"/>
                  </w:rPr>
                  <w:t>Question 3.2</w:t>
                </w:r>
              </w:p>
            </w:sdtContent>
          </w:sdt>
        </w:tc>
        <w:tc>
          <w:tcPr>
            <w:tcW w:w="0" w:type="auto"/>
          </w:tcPr>
          <w:sdt>
            <w:sdtPr>
              <w:alias w:val="CheckBoxSection_3_QuestionNo_2"/>
              <w:tag w:val="CheckBoxSection_3_QuestionNo_2"/>
              <w:id w:val="511804848"/>
              <w:lock w:val="sdtLocked"/>
            </w:sdtPr>
            <w:sdtEndPr/>
            <w:sdtContent>
              <w:p w:rsidR="00D768EA" w:rsidRDefault="00445CA5">
                <w:sdt>
                  <w:sdtPr>
                    <w:id w:val="-123083230"/>
                    <w:lock w:val="sdtLocked"/>
                    <w14:checkbox>
                      <w14:checked w14:val="0"/>
                      <w14:checkedState w14:font="MS Gothic" w14:val="2612"/>
                      <w14:uncheckedState w14:font="MS Gothic" w14:val="2610"/>
                    </w14:checkbox>
                  </w:sdtPr>
                  <w:sdtEndPr/>
                  <w:sdtContent>
                    <w:r>
                      <w:rPr>
                        <w:rFonts w:ascii="Times New Roman"/>
                        <w:i/>
                        <w:sz w:val="24"/>
                      </w:rPr>
                      <w:t> </w:t>
                    </w:r>
                  </w:sdtContent>
                </w:sdt>
              </w:p>
            </w:sdtContent>
          </w:sdt>
        </w:tc>
      </w:tr>
    </w:tbl>
    <w:sdt>
      <w:sdtPr>
        <w:alias w:val="Section_Question_2"/>
        <w:tag w:val="Section_3_Question_2"/>
        <w:id w:val="997158388"/>
      </w:sdtPr>
      <w:sdtEndPr/>
      <w:sdtContent>
        <w:p w:rsidR="00712812" w:rsidRDefault="00445CA5">
          <w:r>
            <w:t> </w:t>
          </w:r>
          <w:r>
            <w:rPr>
              <w:rFonts w:ascii="Times New Roman"/>
            </w:rPr>
            <w:t>This is Question 3.2</w:t>
          </w:r>
          <w:r>
            <w:t> </w:t>
          </w:r>
        </w:p>
      </w:sdtContent>
    </w:sdt>
    <w:sdt>
      <w:sdtPr>
        <w:alias w:val="Section_AnswerHeader_2"/>
        <w:tag w:val="Section_3_AnswerHeader_2"/>
        <w:id w:val="507409292"/>
        <w:lock w:val="sdtLocked"/>
      </w:sdtPr>
      <w:sdtEndPr/>
      <w:sdtContent>
        <w:p w:rsidR="00D768EA" w:rsidRDefault="00445CA5">
          <w:r>
            <w:rPr>
              <w:rFonts w:ascii="Times New Roman"/>
              <w:b/>
              <w:i/>
              <w:sz w:val="24"/>
              <w:u w:val="single"/>
            </w:rPr>
            <w:t>Answer</w:t>
          </w:r>
        </w:p>
      </w:sdtContent>
    </w:sdt>
    <w:sdt>
      <w:sdtPr>
        <w:alias w:val="Section_Answer_2"/>
        <w:tag w:val="Section_3_Answer_2"/>
        <w:id w:val="-574125979"/>
        <w:lock w:val="sdtLocked"/>
      </w:sdtPr>
      <w:sdtEndPr/>
      <w:sdtContent>
        <w:p w:rsidR="00D768EA" w:rsidRDefault="00445CA5">
          <w:r>
            <w:t> </w:t>
          </w:r>
          <w:permStart w:edGrp="everyone" w:id="1169953183"/>
          <w:del w:author="# Sanjay Banik" w:date="2014-11-12T13:53:00Z" w:id="12">
            <w:r w:rsidDel="001E51D6">
              <w:rPr>
                <w:rFonts w:ascii="Times New Roman"/>
                <w:sz w:val="24"/>
              </w:rPr>
              <w:delText>E</w:delText>
            </w:r>
            <w:r w:rsidDel="001E51D6">
              <w:rPr>
                <w:rFonts w:ascii="Times New Roman"/>
                <w:sz w:val="24"/>
              </w:rPr>
              <w:delText>n</w:delText>
            </w:r>
            <w:r w:rsidDel="001E51D6">
              <w:rPr>
                <w:rFonts w:ascii="Times New Roman"/>
                <w:sz w:val="24"/>
              </w:rPr>
              <w:delText>t</w:delText>
            </w:r>
            <w:r w:rsidDel="001E51D6">
              <w:rPr>
                <w:rFonts w:ascii="Times New Roman"/>
                <w:sz w:val="24"/>
              </w:rPr>
              <w:delText>e</w:delText>
            </w:r>
            <w:r w:rsidDel="001E51D6">
              <w:rPr>
                <w:rFonts w:ascii="Times New Roman"/>
                <w:sz w:val="24"/>
              </w:rPr>
              <w:delText>r</w:delText>
            </w:r>
            <w:r w:rsidDel="001E51D6">
              <w:rPr>
                <w:rFonts w:ascii="Times New Roman"/>
                <w:sz w:val="24"/>
              </w:rPr>
              <w:delText xml:space="preserve"> </w:delText>
            </w:r>
            <w:r w:rsidDel="001E51D6">
              <w:rPr>
                <w:rFonts w:ascii="Times New Roman"/>
                <w:sz w:val="24"/>
              </w:rPr>
              <w:delText>n</w:delText>
            </w:r>
            <w:r w:rsidDel="001E51D6">
              <w:rPr>
                <w:rFonts w:ascii="Times New Roman"/>
                <w:sz w:val="24"/>
              </w:rPr>
              <w:delText>e</w:delText>
            </w:r>
            <w:r w:rsidDel="001E51D6">
              <w:rPr>
                <w:rFonts w:ascii="Times New Roman"/>
                <w:sz w:val="24"/>
              </w:rPr>
              <w:delText>w</w:delText>
            </w:r>
            <w:r w:rsidDel="001E51D6">
              <w:rPr>
                <w:rFonts w:ascii="Times New Roman"/>
                <w:sz w:val="24"/>
              </w:rPr>
              <w:delText xml:space="preserve"> </w:delText>
            </w:r>
          </w:del>
          <w:r>
            <w:rPr>
              <w:rFonts w:ascii="Times New Roman"/>
              <w:sz w:val="24"/>
            </w:rPr>
            <w:t>Answer</w:t>
          </w:r>
          <w:ins w:author="# Sanjay Banik" w:date="2014-11-12T13:53:00Z" w:id="13">
            <w:r w:rsidR="001E51D6">
              <w:rPr>
                <w:rFonts w:ascii="Times New Roman"/>
                <w:sz w:val="24"/>
              </w:rPr>
              <w:t xml:space="preserve"> to Question 3.2</w:t>
            </w:r>
          </w:ins>
          <w:bookmarkStart w:name="_GoBack" w:id="14"/>
          <w:bookmarkEnd w:id="14"/>
          <w:permEnd w:id="1169953183"/>
          <w:r>
            <w:t> </w:t>
          </w:r>
        </w:p>
      </w:sdtContent>
    </w:sdt>
    <w:sectPr w:rsidR="00D768EA">
      <w:headerReference w:type="default" r:id="rId7"/>
      <w:footerReference w:type="default" r:id="rId8"/>
      <w:pgSz w:w="12240" w:h="15840"/>
      <w:pgMar w:top="1440" w:right="2000" w:bottom="1440" w:left="20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5CA5" w:rsidRDefault="00445CA5">
      <w:pPr>
        <w:spacing w:after="0" w:line="240" w:lineRule="auto"/>
      </w:pPr>
      <w:r>
        <w:separator/>
      </w:r>
    </w:p>
  </w:endnote>
  <w:endnote w:type="continuationSeparator" w:id="0">
    <w:p w:rsidR="00445CA5" w:rsidRDefault="00445C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68EA" w:rsidRDefault="00445CA5">
    <w:r>
      <w:fldChar w:fldCharType="begin"/>
    </w:r>
    <w:r>
      <w:instrText>TITLE   \*</w:instrText>
    </w:r>
    <w:r>
      <w:instrText xml:space="preserve"> MERGEFORMAT</w:instrText>
    </w:r>
    <w:r>
      <w:fldChar w:fldCharType="end"/>
    </w:r>
    <w:r>
      <w:ptab w:relativeTo="margin" w:alignment="center" w:leader="none"/>
    </w:r>
    <w:r>
      <w:rPr>
        <w:rFonts w:ascii="Broadway"/>
        <w:sz w:val="16"/>
      </w:rPr>
      <w:t>---------------------------------------------------------------------------------------------------------------------------------------------------</w:t>
    </w:r>
  </w:p>
  <w:p w:rsidR="00D768EA" w:rsidRDefault="00445CA5">
    <w:pPr>
      <w:tabs>
        <w:tab w:val="center" w:pos="4820"/>
        <w:tab w:val="right" w:pos="9639"/>
      </w:tabs>
    </w:pPr>
    <w:r>
      <w:fldChar w:fldCharType="begin"/>
    </w:r>
    <w:r>
      <w:instrText>TITLE   \* MERGEFORMAT</w:instrText>
    </w:r>
    <w:r>
      <w:fldChar w:fldCharType="end"/>
    </w: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 w:rsidR="001E51D6">
      <w:rPr>
        <w:noProof/>
      </w:rPr>
      <w:t>3</w:t>
    </w:r>
    <w:r>
      <w:rPr>
        <w:noProof/>
      </w:rPr>
      <w:fldChar w:fldCharType="end"/>
    </w:r>
  </w:p>
  <w:p w:rsidR="00D768EA" w:rsidRDefault="00445CA5">
    <w:r>
      <w:fldChar w:fldCharType="begin"/>
    </w:r>
    <w:r>
      <w:instrText>TITLE   \* MERGEFORMAT</w:instrText>
    </w:r>
    <w:r>
      <w:fldChar w:fldCharType="end"/>
    </w:r>
    <w:r>
      <w:ptab w:relativeTo="margin" w:alignment="center" w:leader="none"/>
    </w:r>
    <w:r>
      <w:rPr>
        <w:rFonts w:ascii="Times New Roman"/>
        <w:b/>
        <w:sz w:val="16"/>
      </w:rPr>
      <w:t>Classification</w:t>
    </w:r>
    <w:r>
      <w:rPr>
        <w:rFonts w:ascii="Times New Roman"/>
        <w:sz w:val="16"/>
      </w:rPr>
      <w:t>: Confidential Information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5CA5" w:rsidRDefault="00445CA5">
      <w:pPr>
        <w:spacing w:after="0" w:line="240" w:lineRule="auto"/>
      </w:pPr>
      <w:r>
        <w:separator/>
      </w:r>
    </w:p>
  </w:footnote>
  <w:footnote w:type="continuationSeparator" w:id="0">
    <w:p w:rsidR="00445CA5" w:rsidRDefault="00445C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68EA" w:rsidRDefault="00445CA5">
    <w:r>
      <w:fldChar w:fldCharType="begin"/>
    </w:r>
    <w:r>
      <w:instrText>TITLE   \* MERGEFORMAT</w:instrText>
    </w:r>
    <w:r>
      <w:fldChar w:fldCharType="end"/>
    </w:r>
    <w:r>
      <w:ptab w:relativeTo="margin" w:alignment="center" w:leader="none"/>
    </w:r>
    <w:r>
      <w:rPr>
        <w:rFonts w:ascii="Times New Roman"/>
        <w:b/>
        <w:sz w:val="16"/>
      </w:rPr>
      <w:t>Legal name name goes here</w:t>
    </w:r>
  </w:p>
  <w:p w:rsidR="00D768EA" w:rsidRDefault="00445CA5">
    <w:r>
      <w:fldChar w:fldCharType="begin"/>
    </w:r>
    <w:r>
      <w:instrText>TITLE   \* MERGEFORMAT</w:instrText>
    </w:r>
    <w:r>
      <w:fldChar w:fldCharType="end"/>
    </w:r>
    <w:r>
      <w:ptab w:relativeTo="margin" w:alignment="center" w:leader="none"/>
    </w:r>
    <w:r>
      <w:rPr>
        <w:rFonts w:ascii="Broadway"/>
        <w:sz w:val="16"/>
      </w:rPr>
      <w:t>---------------------------------------------------------------------------------------------------------------------------------------------------</w:t>
    </w:r>
  </w:p>
  <w:sdt>
    <w:sdtPr>
      <w:id w:val="87908844"/>
      <w:docPartObj>
        <w:docPartGallery w:val="Watermarks"/>
        <w:docPartUnique/>
      </w:docPartObj>
    </w:sdtPr>
    <w:sdtEndPr/>
    <w:sdtContent>
      <w:p w:rsidR="00656E18" w:rsidRDefault="00445CA5">
        <w:r>
          <w:rPr>
            <w:noProof/>
            <w:lang w:eastAsia="zh-TW"/>
          </w:rPr>
          <w:pict>
            <v:shapetype id="_x0000_m3074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o:lock v:ext="edit" text="t" shapetype="t"/>
            </v:shapetype>
          </w:pict>
        </w:r>
        <w:r>
          <w:rPr>
            <w:noProof/>
            <w:lang w:eastAsia="zh-TW"/>
          </w:rPr>
          <w:pict>
            <v:shape id="PowerPlusWaterMarkObject357476642" o:spid="_x0000_s3073" type="#_x0000_m3074" style="position:absolute;margin-left:0;margin-top:0;width:527.85pt;height:131.95pt;rotation:315;z-index:-251658240;mso-position-horizontal:center;mso-position-horizontal-relative:margin;mso-position-vertical:center;mso-position-vertical-relative:margin" o:spt="136" o:allowincell="f" adj="10800" path="m@7,l@8,m@5,21600l@6,21600e" fillcolor="silver" stroked="f">
              <v:fill opacity=".5"/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style="font-family:&quot;Times New Roman&quot;;font-size:1pt" fitshape="t" string="DRAFT"/>
              <o:lock v:ext="edit" text="t" shapetype="t"/>
              <w10:wrap anchorx="margin" anchory="margin"/>
            </v:shape>
          </w:pict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ocumentProtection w:edit="readOnly" w:enforcement="1" w:cryptProviderType="rsaFull" w:cryptAlgorithmClass="hash" w:cryptAlgorithmType="typeAny" w:cryptAlgorithmSid="4" w:cryptSpinCount="50000" w:hash="9VXqppqVi4nQPoyYg7vuO/Tz3Ro=" w:salt="skPRiXoRxGdDMkjAyJDb0g=="/>
  <w:defaultTabStop w:val="720"/>
  <w:characterSpacingControl w:val="doNotCompress"/>
  <w:hdrShapeDefaults>
    <o:shapedefaults v:ext="edit" spidmax="3075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768EA"/>
    <w:rsid w:val="001E51D6"/>
    <w:rsid w:val="00445CA5"/>
    <w:rsid w:val="00D76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51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51D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123</Words>
  <Characters>706</Characters>
  <Application>Microsoft Office Word</Application>
  <DocSecurity>8</DocSecurity>
  <Lines>5</Lines>
  <Paragraphs>1</Paragraphs>
  <ScaleCrop>false</ScaleCrop>
  <Company>CLS</Company>
  <LinksUpToDate>false</LinksUpToDate>
  <CharactersWithSpaces>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# Sanjay Banik</cp:lastModifiedBy>
  <cp:revision>2</cp:revision>
  <dcterms:created xsi:type="dcterms:W3CDTF">2014-11-12T13:51:00Z</dcterms:created>
  <dcterms:modified xsi:type="dcterms:W3CDTF">2014-11-12T13:53:00Z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egalOpinionName">
    <vt:lpwstr>Legal name name goes here</vt:lpwstr>
  </property>
  <property fmtid="{D5CDD505-2E9C-101B-9397-08002B2CF9AE}" pid="3" name="LegalOpinionDesc">
    <vt:lpwstr>Description entry goes here</vt:lpwstr>
  </property>
  <property fmtid="{D5CDD505-2E9C-101B-9397-08002B2CF9AE}" pid="4" name="LawFirmName">
    <vt:lpwstr>LAW FIRM NAME </vt:lpwstr>
  </property>
  <property fmtid="{D5CDD505-2E9C-101B-9397-08002B2CF9AE}" pid="5" name="JurisdictionName">
    <vt:lpwstr>Jurisdiction Name </vt:lpwstr>
  </property>
  <property fmtid="{D5CDD505-2E9C-101B-9397-08002B2CF9AE}" pid="6" name="OpinionId">
    <vt:lpwstr>EMPTY</vt:lpwstr>
  </property>
  <property fmtid="{D5CDD505-2E9C-101B-9397-08002B2CF9AE}" pid="7" name="OpinionDocumentVersion">
    <vt:i4>1</vt:i4>
  </property>
  <property fmtid="{D5CDD505-2E9C-101B-9397-08002B2CF9AE}" pid="8" name="LawFirmId">
    <vt:i4>0</vt:i4>
  </property>
  <property fmtid="{D5CDD505-2E9C-101B-9397-08002B2CF9AE}" pid="9" name="DocumentType">
    <vt:lpwstr>ANSWER_TEMPLATE</vt:lpwstr>
  </property>
</Properties>
</file>