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58" w:rsidRDefault="00880D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A77358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54524727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547027285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A77358">
        <w:tc>
          <w:tcPr>
            <w:tcW w:w="2000" w:type="pct"/>
          </w:tcPr>
          <w:sdt>
            <w:sdtPr>
              <w:alias w:val="DescriptionKeyTitle"/>
              <w:tag w:val="DescriptionKeyTag"/>
              <w:id w:val="-1813867183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-1537808023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A77358">
        <w:tc>
          <w:tcPr>
            <w:tcW w:w="2000" w:type="pct"/>
          </w:tcPr>
          <w:sdt>
            <w:sdtPr>
              <w:alias w:val="JurisdictionKeyTitle"/>
              <w:tag w:val="JurisdictionKeyTag"/>
              <w:id w:val="-1149057712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103969449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A77358">
        <w:tc>
          <w:tcPr>
            <w:tcW w:w="2000" w:type="pct"/>
          </w:tcPr>
          <w:sdt>
            <w:sdtPr>
              <w:alias w:val="FirmNameKeyTitle"/>
              <w:tag w:val="FirmNameKeyTag"/>
              <w:id w:val="-1655292265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2072377096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A77358" w:rsidRDefault="00880DF4">
      <w:r>
        <w:br w:type="page"/>
      </w:r>
    </w:p>
    <w:sdt>
      <w:sdtPr xmlns:w="http://schemas.openxmlformats.org/wordprocessingml/2006/main">
        <w:alias w:val="Section_1"/>
        <w:tag w:val="Section_1"/>
        <w:id w:val="-230612542"/>
      </w:sdtPr>
      <w:sdtEndPr xmlns:w="http://schemas.openxmlformats.org/wordprocessingml/2006/main"/>
      <w:sdtContent xmlns:w="http://schemas.openxmlformats.org/wordprocessingml/2006/main">
        <w:p w:rsidR="00712812" w:rsidRDefault="005A4C5D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A77358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510059792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-1509831375"/>
              <w:lock w:val="sdtLocked"/>
            </w:sdtPr>
            <w:sdtEndPr/>
            <w:sdtContent>
              <w:p w:rsidR="00A77358" w:rsidRDefault="003A4591">
                <w:sdt>
                  <w:sdtPr>
                    <w:id w:val="-524013019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4468D">
                      <w:rPr>
                        <w:rFonts w:hint="eastAsia" w:asci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1_Question_1"/>
        <w:id w:val="514424997"/>
      </w:sdtPr>
      <w:sdtEndPr xmlns:w="http://schemas.openxmlformats.org/wordprocessingml/2006/main"/>
      <w:sdtContent xmlns:w="http://schemas.openxmlformats.org/wordprocessingml/2006/main">
        <w:p w:rsidR="00712812" w:rsidRDefault="005A4C5D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195269667"/>
        <w:lock w:val="sdtLocked"/>
      </w:sdtPr>
      <w:sdtEndPr/>
      <w:sdtContent>
        <w:p w:rsidR="00A77358" w:rsidRDefault="00880DF4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1315570162"/>
        <w:lock w:val="sdtLocked"/>
      </w:sdtPr>
      <w:sdtEndPr/>
      <w:sdtContent>
        <w:p w:rsidR="00A77358" w:rsidRDefault="00880DF4">
          <w:r>
            <w:t> </w:t>
          </w:r>
          <w:r>
            <w:rPr>
              <w:rFonts w:ascii="Times New Roman"/>
              <w:sz w:val="24"/>
            </w:rPr>
            <w:t>Answer</w:t>
          </w:r>
          <w:r xmlns:w="http://schemas.openxmlformats.org/wordprocessingml/2006/main" w:rsidR="007D3DEF">
            <w:rPr>
              <w:rFonts w:ascii="Times New Roman"/>
              <w:sz w:val="24"/>
            </w:rPr>
            <w:t xml:space="preserve"> to Question no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A77358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893740500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1776594452"/>
              <w:lock w:val="sdtLocked"/>
            </w:sdtPr>
            <w:sdtEndPr/>
            <w:sdtContent>
              <w:p w:rsidR="00A77358" w:rsidRDefault="003A4591">
                <w:sdt>
                  <w:sdtPr>
                    <w:id w:val="-311484606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4468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1_Question_2"/>
        <w:id w:val="-223142302"/>
      </w:sdtPr>
      <w:sdtEndPr xmlns:w="http://schemas.openxmlformats.org/wordprocessingml/2006/main"/>
      <w:sdtContent xmlns:w="http://schemas.openxmlformats.org/wordprocessingml/2006/main">
        <w:p w:rsidR="00712812" w:rsidRDefault="005A4C5D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1428800191"/>
        <w:lock w:val="sdtLocked"/>
      </w:sdtPr>
      <w:sdtEndPr/>
      <w:sdtContent>
        <w:p w:rsidR="00A77358" w:rsidRDefault="00880DF4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2081176186"/>
        <w:lock w:val="sdtLocked"/>
      </w:sdtPr>
      <w:sdtEndPr/>
      <w:sdtContent>
        <w:p w:rsidR="00A77358" w:rsidRDefault="00880DF4">
          <w:r>
            <w:t> </w:t>
          </w:r>
          <w:r>
            <w:rPr>
              <w:rFonts w:ascii="Times New Roman"/>
              <w:sz w:val="24"/>
            </w:rPr>
            <w:t>Answer</w:t>
          </w:r>
          <w:r xmlns:w="http://schemas.openxmlformats.org/wordprocessingml/2006/main" w:rsidR="007D3DEF">
            <w:rPr>
              <w:rFonts w:ascii="Times New Roman"/>
              <w:sz w:val="24"/>
            </w:rPr>
            <w:t xml:space="preserve"> to Question no 1.2</w:t>
          </w:r>
          <w:r>
            <w:t> </w:t>
          </w:r>
        </w:p>
      </w:sdtContent>
    </w:sdt>
    <w:sdt>
      <w:sdtPr xmlns:w="http://schemas.openxmlformats.org/wordprocessingml/2006/main">
        <w:alias w:val="Section_2"/>
        <w:tag w:val="Section_2"/>
        <w:id w:val="-375620160"/>
      </w:sdtPr>
      <w:sdtEndPr xmlns:w="http://schemas.openxmlformats.org/wordprocessingml/2006/main"/>
      <w:sdtContent xmlns:w="http://schemas.openxmlformats.org/wordprocessingml/2006/main">
        <w:p w:rsidR="00712812" w:rsidRDefault="005A4C5D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A77358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504513204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088806486"/>
              <w:lock w:val="sdtLocked"/>
            </w:sdtPr>
            <w:sdtEndPr/>
            <w:sdtContent>
              <w:p w:rsidR="00A77358" w:rsidRDefault="003A4591">
                <w:sdt>
                  <w:sdtPr>
                    <w:id w:val="191350772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880DF4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2_Question_1"/>
        <w:id w:val="246340"/>
      </w:sdtPr>
      <w:sdtEndPr xmlns:w="http://schemas.openxmlformats.org/wordprocessingml/2006/main"/>
      <w:sdtContent xmlns:w="http://schemas.openxmlformats.org/wordprocessingml/2006/main">
        <w:p w:rsidR="00712812" w:rsidRDefault="005A4C5D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-473752267"/>
        <w:lock w:val="sdtLocked"/>
      </w:sdtPr>
      <w:sdtEndPr/>
      <w:sdtContent>
        <w:p w:rsidR="00A77358" w:rsidRDefault="00880DF4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-686747714"/>
        <w:lock w:val="sdtLocked"/>
      </w:sdtPr>
      <w:sdtEndPr/>
      <w:sdtContent>
        <w:p w:rsidR="00A77358" w:rsidRDefault="00880DF4">
          <w:r>
            <w:t> </w:t>
          </w:r>
          <w:permStart w:edGrp="everyone" w:id="1"/>
          <w:del w:author="# Sanjay Banik" w:date="2014-11-12T13:33:00Z" w:id="8">
            <w:r w:rsidDel="007D3DEF">
              <w:rPr>
                <w:rFonts w:ascii="Times New Roman"/>
                <w:sz w:val="24"/>
              </w:rPr>
              <w:delText xml:space="preserve">Enter new </w:delText>
            </w:r>
          </w:del>
          <w:r>
            <w:rPr>
              <w:rFonts w:ascii="Times New Roman"/>
              <w:sz w:val="24"/>
            </w:rPr>
            <w:t>Answer</w:t>
          </w:r>
          <w:ins w:author="# Sanjay Banik" w:date="2014-11-12T13:34:00Z" w:id="9">
            <w:r w:rsidR="007D3DEF">
              <w:rPr>
                <w:rFonts w:ascii="Times New Roman"/>
                <w:sz w:val="24"/>
              </w:rPr>
              <w:t xml:space="preserve"> to Question no 2.1</w:t>
            </w:r>
          </w:ins>
          <w:permEnd w:id="1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A77358">
        <w:tc>
          <w:tcPr>
            <w:tcW w:w="3800" w:type="pct"/>
          </w:tcPr>
          <w:sdt>
            <w:sdtPr>
              <w:alias w:val="Section_2_QuestionNo_2"/>
              <w:tag w:val="Section_2_QuestionNo_2"/>
              <w:id w:val="1136063268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-2105013794"/>
              <w:lock w:val="sdtLocked"/>
            </w:sdtPr>
            <w:sdtEndPr/>
            <w:sdtContent>
              <w:p w:rsidR="00A77358" w:rsidRDefault="003A4591">
                <w:sdt>
                  <w:sdtPr>
                    <w:id w:val="581962858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4468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2_Question_2"/>
        <w:id w:val="1014650318"/>
      </w:sdtPr>
      <w:sdtEndPr xmlns:w="http://schemas.openxmlformats.org/wordprocessingml/2006/main"/>
      <w:sdtContent xmlns:w="http://schemas.openxmlformats.org/wordprocessingml/2006/main">
        <w:p w:rsidR="00712812" w:rsidRDefault="005A4C5D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439137075"/>
        <w:lock w:val="sdtLocked"/>
      </w:sdtPr>
      <w:sdtEndPr/>
      <w:sdtContent>
        <w:p w:rsidR="00A77358" w:rsidRDefault="00880DF4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783700032"/>
        <w:lock w:val="sdtLocked"/>
      </w:sdtPr>
      <w:sdtEndPr/>
      <w:sdtContent>
        <w:p w:rsidR="00A77358" w:rsidRDefault="00880DF4">
          <w:r>
            <w:t> </w:t>
          </w:r>
          <w:r>
            <w:rPr>
              <w:rFonts w:ascii="Times New Roman"/>
              <w:sz w:val="24"/>
            </w:rPr>
            <w:t xml:space="preserve"> Answer</w:t>
          </w:r>
          <w:r xmlns:w="http://schemas.openxmlformats.org/wordprocessingml/2006/main" w:rsidR="007D3DEF">
            <w:rPr>
              <w:rFonts w:ascii="Times New Roman"/>
              <w:sz w:val="24"/>
            </w:rPr>
            <w:t xml:space="preserve"> to Question no 2.2</w:t>
          </w:r>
          <w:r>
            <w:t> </w:t>
          </w:r>
        </w:p>
      </w:sdtContent>
    </w:sdt>
    <w:sdt>
      <w:sdtPr xmlns:w="http://schemas.openxmlformats.org/wordprocessingml/2006/main">
        <w:alias w:val="Section_3"/>
        <w:tag w:val="Section_3"/>
        <w:id w:val="11424848"/>
      </w:sdtPr>
      <w:sdtEndPr xmlns:w="http://schemas.openxmlformats.org/wordprocessingml/2006/main"/>
      <w:sdtContent xmlns:w="http://schemas.openxmlformats.org/wordprocessingml/2006/main">
        <w:p w:rsidR="00712812" w:rsidRDefault="005A4C5D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A77358">
        <w:tc>
          <w:tcPr>
            <w:tcW w:w="3800" w:type="pct"/>
          </w:tcPr>
          <w:sdt>
            <w:sdtPr>
              <w:alias w:val="Section_3_QuestionNo_2"/>
              <w:tag w:val="Section_3_QuestionNo_2"/>
              <w:id w:val="-619384809"/>
              <w:lock w:val="sdtContentLocked"/>
            </w:sdtPr>
            <w:sdtEndPr/>
            <w:sdtContent>
              <w:p w:rsidR="00A77358" w:rsidRDefault="00880DF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1645938579"/>
              <w:lock w:val="sdtLocked"/>
            </w:sdtPr>
            <w:sdtEndPr/>
            <w:sdtContent>
              <w:p w:rsidR="00A77358" w:rsidRDefault="003A4591">
                <w:sdt>
                  <w:sdtPr>
                    <w:id w:val="578331124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4468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3_Question_2"/>
        <w:id w:val="997158388"/>
      </w:sdtPr>
      <w:sdtEndPr xmlns:w="http://schemas.openxmlformats.org/wordprocessingml/2006/main"/>
      <w:sdtContent xmlns:w="http://schemas.openxmlformats.org/wordprocessingml/2006/main">
        <w:p w:rsidR="00712812" w:rsidRDefault="005A4C5D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-706032532"/>
        <w:lock w:val="sdtLocked"/>
      </w:sdtPr>
      <w:sdtEndPr/>
      <w:sdtContent>
        <w:p w:rsidR="00A77358" w:rsidRDefault="00880DF4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2010476743"/>
        <w:lock w:val="sdtLocked"/>
      </w:sdtPr>
      <w:sdtEndPr/>
      <w:sdtContent>
        <w:p w:rsidR="00A77358" w:rsidRDefault="00880DF4">
          <w:r>
            <w:t> </w:t>
          </w:r>
          <w:r>
            <w:rPr>
              <w:rFonts w:ascii="Times New Roman"/>
              <w:sz w:val="24"/>
            </w:rPr>
            <w:t>Answer</w:t>
          </w:r>
          <w:r xmlns:w="http://schemas.openxmlformats.org/wordprocessingml/2006/main" w:rsidR="007D3DEF">
            <w:rPr>
              <w:rFonts w:ascii="Times New Roman"/>
              <w:sz w:val="24"/>
            </w:rPr>
            <w:t xml:space="preserve"> to Question no 3.2</w:t>
          </w:r>
          <w:r>
            <w:t> </w:t>
          </w:r>
        </w:p>
      </w:sdtContent>
    </w:sdt>
    <w:sectPr w:rsidR="00A77358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591" w:rsidRDefault="003A4591">
      <w:pPr>
        <w:spacing w:after="0" w:line="240" w:lineRule="auto"/>
      </w:pPr>
      <w:r>
        <w:separator/>
      </w:r>
    </w:p>
  </w:endnote>
  <w:endnote w:type="continuationSeparator" w:id="0">
    <w:p w:rsidR="003A4591" w:rsidRDefault="003A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358" w:rsidRDefault="00880DF4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A77358" w:rsidRDefault="00880DF4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4468D">
      <w:rPr>
        <w:noProof/>
      </w:rPr>
      <w:t>3</w:t>
    </w:r>
    <w:r>
      <w:rPr>
        <w:noProof/>
      </w:rPr>
      <w:fldChar w:fldCharType="end"/>
    </w:r>
  </w:p>
  <w:p w:rsidR="00A77358" w:rsidRDefault="00880DF4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591" w:rsidRDefault="003A4591">
      <w:pPr>
        <w:spacing w:after="0" w:line="240" w:lineRule="auto"/>
      </w:pPr>
      <w:r>
        <w:separator/>
      </w:r>
    </w:p>
  </w:footnote>
  <w:footnote w:type="continuationSeparator" w:id="0">
    <w:p w:rsidR="003A4591" w:rsidRDefault="003A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358" w:rsidRDefault="00880DF4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Legal name name goes here</w:t>
    </w:r>
  </w:p>
  <w:p w:rsidR="00A77358" w:rsidRDefault="00880DF4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3A4591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style="position:absolute;margin-left:0;margin-top:0;width:527.85pt;height:131.95pt;rotation:315;z-index:-251658240;mso-position-horizontal:center;mso-position-horizontal-relative:margin;mso-position-vertical:center;mso-position-vertical-relative:margin" o:spid="_x0000_s3073" o:allowincell="f" fillcolor="silver" stroked="f" o:spt="136" type="#_x0000_m3074" adj="10800" path="m@7,l@8,m@5,21600l@6,21600e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style="font-family:&quot;Times New Roman&quot;;font-size:1pt" on="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id="PowerPlusWaterMarkObject357476642" style="position:absolute;left:0;text-align:left;margin-left:0;margin-top:0;width:527.85pt;height:131.95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Times New Roman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9VXqppqVi4nQPoyYg7vuO/Tz3Ro=" w:salt="skPRiXoRxGdDMkjAyJDb0g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7358"/>
    <w:rsid w:val="003A4591"/>
    <w:rsid w:val="0064468D"/>
    <w:rsid w:val="007D3DEF"/>
    <w:rsid w:val="00880DF4"/>
    <w:rsid w:val="00A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</Words>
  <Characters>783</Characters>
  <Application>Microsoft Office Word</Application>
  <DocSecurity>8</DocSecurity>
  <Lines>6</Lines>
  <Paragraphs>1</Paragraphs>
  <ScaleCrop>false</ScaleCrop>
  <Company>CLS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3</cp:revision>
  <dcterms:created xsi:type="dcterms:W3CDTF">2014-11-12T13:33:00Z</dcterms:created>
  <dcterms:modified xsi:type="dcterms:W3CDTF">2014-11-12T13:36:00Z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