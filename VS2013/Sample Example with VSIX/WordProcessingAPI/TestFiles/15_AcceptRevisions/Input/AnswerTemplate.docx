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2F" w:rsidRDefault="00656F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03392F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718895800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36649702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DescriptionKeyTitle"/>
              <w:tag w:val="DescriptionKeyTag"/>
              <w:id w:val="1620266159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435565185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JurisdictionKeyTitle"/>
              <w:tag w:val="JurisdictionKeyTag"/>
              <w:id w:val="-105978693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8722741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FirmNameKeyTitle"/>
              <w:tag w:val="FirmNameKeyTag"/>
              <w:id w:val="-70817710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99282693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03392F" w:rsidRDefault="00656FC8">
      <w:r>
        <w:br w:type="page"/>
      </w:r>
    </w:p>
    <w:sdt>
      <w:sdtPr>
        <w:alias w:val="Section_1"/>
        <w:tag w:val="Section_1"/>
        <w:id w:val="-32974407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1"/>
              <w:tag w:val="Section_1_QuestionNo_1"/>
              <w:id w:val="84838017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136300897"/>
              <w:lock w:val="sdtLocked"/>
            </w:sdtPr>
            <w:sdtEndPr/>
            <w:sdtContent>
              <w:p w:rsidR="0003392F" w:rsidRDefault="006F6721">
                <w:sdt>
                  <w:sdtPr>
                    <w:id w:val="-524013019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181745970" w:edGrp="everyone"/>
                    <w:ins w:id="0" w:author="# Sanjay Banik" w:date="2014-11-17T09:01:00Z">
                      <w:r w:rsidR="005D7B77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1" w:author="# Sanjay Banik" w:date="2014-11-17T09:01:00Z">
                      <w:r w:rsidR="00101EB7" w:rsidDel="005D7B77">
                        <w:rPr>
                          <w:rFonts w:ascii="Times New Roman" w:eastAsia="MS Gothic" w:hAnsi="MS Gothic" w:hint="eastAsia"/>
                          <w:i/>
                          <w:sz w:val="24"/>
                        </w:rPr>
                        <w:delText>MarkComplete[_]</w:delText>
                      </w:r>
                    </w:del>
                    <w:permEnd w:id="1181745970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</w:rPr>
            <w:t>This is 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24121857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820073843"/>
        <w:lock w:val="sdtLocked"/>
      </w:sdtPr>
      <w:sdtEndPr/>
      <w:sdtContent>
        <w:p w:rsidR="006954E2" w:rsidRDefault="00656FC8">
          <w:pPr>
            <w:rPr>
              <w:ins w:id="2" w:author="# Sanjay Banik" w:date="2014-11-14T06:40:00Z"/>
              <w:rFonts w:ascii="Times New Roman"/>
              <w:sz w:val="24"/>
            </w:rPr>
          </w:pPr>
          <w:r>
            <w:t> </w:t>
          </w:r>
          <w:permStart w:id="70147898" w:edGrp="everyone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1.1</w:t>
          </w:r>
        </w:p>
        <w:p w:rsidR="0003392F" w:rsidRDefault="006954E2">
          <w:ins w:id="3" w:author="# Sanjay Banik" w:date="2014-11-14T06:40:00Z">
            <w:r>
              <w:rPr>
                <w:rFonts w:ascii="Times New Roman"/>
                <w:sz w:val="24"/>
              </w:rPr>
              <w:t>My Sanjay name is</w:t>
            </w:r>
          </w:ins>
          <w:r w:rsidR="00656FC8">
            <w:t> </w:t>
          </w:r>
          <w:permEnd w:id="70147898"/>
          <w:r w:rsidR="00656FC8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99048460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3"/>
              <w:tag w:val="CheckBoxSection_1_QuestionNo_3"/>
              <w:id w:val="788865842"/>
              <w:lock w:val="sdtLocked"/>
            </w:sdtPr>
            <w:sdtEndPr/>
            <w:sdtContent>
              <w:p w:rsidR="0003392F" w:rsidRDefault="006F6721">
                <w:sdt>
                  <w:sdtPr>
                    <w:id w:val="1029754975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285487223" w:edGrp="everyone"/>
                    <w:ins w:id="4" w:author="# Sanjay Banik" w:date="2014-11-17T09:01:00Z">
                      <w:r w:rsidR="005D7B77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5" w:author="# Sanjay Banik" w:date="2014-11-17T09:01:00Z">
                      <w:r w:rsidR="00101EB7" w:rsidDel="005D7B77">
                        <w:rPr>
                          <w:rFonts w:ascii="Times New Roman" w:eastAsia="MS Gothic" w:hAnsi="MS Gothic" w:hint="eastAsia"/>
                          <w:i/>
                          <w:sz w:val="24"/>
                        </w:rPr>
                        <w:delText>MarkComplete[_]</w:delText>
                      </w:r>
                    </w:del>
                    <w:permEnd w:id="285487223"/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528307171"/>
      </w:sdtPr>
      <w:sdtEndPr/>
      <w:sdtContent>
        <w:p w:rsidR="007B0ED4" w:rsidRDefault="00EB1C03">
          <w:r>
            <w:t> </w:t>
          </w:r>
          <w:r>
            <w:rPr>
              <w:rFonts w:ascii="Times New Roman"/>
            </w:rPr>
            <w:t>This is question no 1.3</w:t>
          </w:r>
          <w:r>
            <w:t> </w:t>
          </w:r>
        </w:p>
      </w:sdtContent>
    </w:sdt>
    <w:sdt>
      <w:sdtPr>
        <w:alias w:val="Section_AnswerHeader_3"/>
        <w:tag w:val="Section_1_AnswerHeader_3"/>
        <w:id w:val="-189766173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1_Answer_3"/>
        <w:id w:val="758026353"/>
        <w:lock w:val="sdtLocked"/>
      </w:sdtPr>
      <w:sdtEndPr/>
      <w:sdtContent>
        <w:p w:rsidR="006954E2" w:rsidRDefault="00656FC8">
          <w:pPr>
            <w:rPr>
              <w:ins w:id="6" w:author="# Sanjay Banik" w:date="2014-11-14T06:40:00Z"/>
              <w:rFonts w:ascii="Times New Roman"/>
              <w:sz w:val="24"/>
            </w:rPr>
          </w:pPr>
          <w:r>
            <w:t> </w:t>
          </w:r>
          <w:permStart w:id="1289947284" w:edGrp="everyone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1.3</w:t>
          </w:r>
          <w:ins w:id="7" w:author="# Sanjay Banik" w:date="2014-11-14T06:40:00Z">
            <w:r w:rsidR="006954E2">
              <w:rPr>
                <w:rFonts w:ascii="Times New Roman"/>
                <w:sz w:val="24"/>
              </w:rPr>
              <w:t xml:space="preserve"> </w:t>
            </w:r>
          </w:ins>
        </w:p>
        <w:p w:rsidR="0003392F" w:rsidRDefault="006954E2">
          <w:ins w:id="8" w:author="# Sanjay Banik" w:date="2014-11-14T06:40:00Z"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z w:val="24"/>
              </w:rPr>
              <w:t>’</w:t>
            </w:r>
            <w:r>
              <w:rPr>
                <w:rFonts w:ascii="Times New Roman"/>
                <w:sz w:val="24"/>
              </w:rPr>
              <w:t>s not cloudy at all</w:t>
            </w:r>
          </w:ins>
          <w:r w:rsidR="00656FC8">
            <w:t> </w:t>
          </w:r>
          <w:permEnd w:id="1289947284"/>
          <w:r w:rsidR="00656FC8"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767142951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675722071"/>
              <w:lock w:val="sdtLocked"/>
            </w:sdtPr>
            <w:sdtEndPr/>
            <w:sdtContent>
              <w:p w:rsidR="0003392F" w:rsidRDefault="006F6721">
                <w:sdt>
                  <w:sdtPr>
                    <w:id w:val="-1168327425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794080715" w:edGrp="everyone"/>
                    <w:r w:rsidR="00101EB7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Completed ✓</w:t>
                    </w:r>
                    <w:permEnd w:id="1794080715"/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304034001"/>
      </w:sdtPr>
      <w:sdtEndPr/>
      <w:sdtContent>
        <w:p w:rsidR="00682CB5" w:rsidRDefault="00EB1C03">
          <w:r>
            <w:t> </w:t>
          </w:r>
          <w:r>
            <w:rPr>
              <w:rFonts w:ascii="Times New Roman"/>
            </w:rPr>
            <w:t>This is  question no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883752646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319153919"/>
        <w:lock w:val="sdtLocked"/>
      </w:sdtPr>
      <w:sdtEndPr/>
      <w:sdtContent>
        <w:p w:rsidR="0003392F" w:rsidRDefault="00656FC8"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2.3</w:t>
          </w:r>
          <w:r>
            <w:t> 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65104304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830955597"/>
              <w:lock w:val="sdtLocked"/>
            </w:sdtPr>
            <w:sdtEndPr/>
            <w:sdtContent>
              <w:p w:rsidR="0003392F" w:rsidRDefault="006F6721">
                <w:sdt>
                  <w:sdtPr>
                    <w:id w:val="1947347994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252072138" w:edGrp="everyone"/>
                    <w:r w:rsidR="00101EB7">
                      <w:rPr>
                        <w:rFonts w:ascii="Times New Roman" w:eastAsia="MS Gothic" w:hAnsi="MS Gothic" w:hint="eastAsia"/>
                        <w:i/>
                        <w:sz w:val="24"/>
                      </w:rPr>
                      <w:t>MarkComplete[_]</w:t>
                    </w:r>
                    <w:permEnd w:id="252072138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EB1C03">
          <w:r>
            <w:t xml:space="preserve"> 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744411245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079746917"/>
        <w:lock w:val="sdtLocked"/>
      </w:sdtPr>
      <w:sdtEndPr/>
      <w:sdtContent>
        <w:p w:rsidR="0003392F" w:rsidRDefault="00656FC8">
          <w:r>
            <w:t> </w:t>
          </w:r>
          <w:permStart w:id="1866101006" w:edGrp="everyone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3.1</w:t>
          </w:r>
          <w:ins w:id="9" w:author="# Sanjay Banik" w:date="2014-11-14T06:39:00Z">
            <w:r w:rsidR="006954E2">
              <w:rPr>
                <w:rFonts w:ascii="Times New Roman"/>
                <w:sz w:val="24"/>
              </w:rPr>
              <w:t>—</w:t>
            </w:r>
            <w:proofErr w:type="spellStart"/>
            <w:r w:rsidR="006954E2">
              <w:rPr>
                <w:rFonts w:ascii="Times New Roman"/>
                <w:sz w:val="24"/>
              </w:rPr>
              <w:t>whats</w:t>
            </w:r>
            <w:proofErr w:type="spellEnd"/>
            <w:r w:rsidR="006954E2">
              <w:rPr>
                <w:rFonts w:ascii="Times New Roman"/>
                <w:sz w:val="24"/>
              </w:rPr>
              <w:t xml:space="preserve"> your name is?</w:t>
            </w:r>
          </w:ins>
          <w:r>
            <w:t> </w:t>
          </w:r>
          <w:permEnd w:id="186610100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3"/>
              <w:tag w:val="Section_3_QuestionNo_3"/>
              <w:id w:val="-970512467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3"/>
              <w:tag w:val="CheckBoxSection_3_QuestionNo_3"/>
              <w:id w:val="-1593391277"/>
              <w:lock w:val="sdtLocked"/>
            </w:sdtPr>
            <w:sdtEndPr/>
            <w:sdtContent>
              <w:p w:rsidR="0003392F" w:rsidRDefault="006F6721">
                <w:sdt>
                  <w:sdtPr>
                    <w:id w:val="157038598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729956026" w:edGrp="everyone"/>
                    <w:r w:rsidR="00656FC8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729956026"/>
                  </w:sdtContent>
                </w:sdt>
              </w:p>
            </w:sdtContent>
          </w:sdt>
        </w:tc>
      </w:tr>
    </w:tbl>
    <w:sdt>
      <w:sdtPr>
        <w:alias w:val="Section_Question_3"/>
        <w:tag w:val="Section_3_Question_3"/>
        <w:id w:val="283936829"/>
      </w:sdtPr>
      <w:sdtEndPr/>
      <w:sdtContent>
        <w:p w:rsidR="00917DE3" w:rsidRDefault="00EB1C03">
          <w:r>
            <w:t> </w:t>
          </w:r>
          <w:r>
            <w:rPr>
              <w:rFonts w:ascii="Times New Roman"/>
            </w:rPr>
            <w:t>This is question no 3.3</w:t>
          </w:r>
          <w:r>
            <w:t> </w:t>
          </w:r>
        </w:p>
      </w:sdtContent>
    </w:sdt>
    <w:sdt>
      <w:sdtPr>
        <w:alias w:val="Section_AnswerHeader_3"/>
        <w:tag w:val="Section_3_AnswerHeader_3"/>
        <w:id w:val="336743767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3_Answer_3"/>
        <w:id w:val="515271464"/>
        <w:lock w:val="sdtLocked"/>
      </w:sdtPr>
      <w:sdtEndPr/>
      <w:sdtContent>
        <w:p w:rsidR="0003392F" w:rsidRDefault="00656FC8">
          <w:r>
            <w:t> </w:t>
          </w:r>
          <w:permStart w:id="112353092" w:edGrp="everyone"/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3.3</w:t>
          </w:r>
          <w:r>
            <w:t>  </w:t>
          </w:r>
          <w:permEnd w:id="112353092"/>
          <w:r>
            <w:t> </w:t>
          </w:r>
        </w:p>
      </w:sdtContent>
    </w:sdt>
    <w:sectPr w:rsidR="0003392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721" w:rsidRDefault="006F6721">
      <w:pPr>
        <w:spacing w:after="0" w:line="240" w:lineRule="auto"/>
      </w:pPr>
      <w:r>
        <w:separator/>
      </w:r>
    </w:p>
  </w:endnote>
  <w:endnote w:type="continuationSeparator" w:id="0">
    <w:p w:rsidR="006F6721" w:rsidRDefault="006F6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03392F" w:rsidRDefault="00656FC8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D7B77">
      <w:rPr>
        <w:noProof/>
      </w:rPr>
      <w:t>2</w:t>
    </w:r>
    <w:r>
      <w:rPr>
        <w:noProof/>
      </w:rPr>
      <w:fldChar w:fldCharType="end"/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721" w:rsidRDefault="006F6721">
      <w:pPr>
        <w:spacing w:after="0" w:line="240" w:lineRule="auto"/>
      </w:pPr>
      <w:r>
        <w:separator/>
      </w:r>
    </w:p>
  </w:footnote>
  <w:footnote w:type="continuationSeparator" w:id="0">
    <w:p w:rsidR="006F6721" w:rsidRDefault="006F6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6F6721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txxX1OMqLRUCYDwaikpoM482f5E=" w:salt="D3v0pZ+1omleZ+gJlMO5Lw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92F"/>
    <w:rsid w:val="0003392F"/>
    <w:rsid w:val="00097912"/>
    <w:rsid w:val="00101EB7"/>
    <w:rsid w:val="005D7B77"/>
    <w:rsid w:val="00656FC8"/>
    <w:rsid w:val="006954E2"/>
    <w:rsid w:val="006F6721"/>
    <w:rsid w:val="007E4540"/>
    <w:rsid w:val="00BE739A"/>
    <w:rsid w:val="00EB1C03"/>
    <w:rsid w:val="00F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</Words>
  <Characters>696</Characters>
  <Application>Microsoft Office Word</Application>
  <DocSecurity>8</DocSecurity>
  <Lines>5</Lines>
  <Paragraphs>1</Paragraphs>
  <ScaleCrop>false</ScaleCrop>
  <Company>CLS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6</cp:revision>
  <dcterms:created xsi:type="dcterms:W3CDTF">2014-11-14T06:23:00Z</dcterms:created>
  <dcterms:modified xsi:type="dcterms:W3CDTF">2014-11-17T09:01:00Z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2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