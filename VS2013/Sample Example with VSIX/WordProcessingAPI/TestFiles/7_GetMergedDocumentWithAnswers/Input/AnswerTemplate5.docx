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92F" w:rsidRDefault="00656FC8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4"/>
        <w:gridCol w:w="4956"/>
      </w:tblGrid>
      <w:tr w:rsidR="0003392F">
        <w:tc>
          <w:tcPr>
            <w:tcW w:w="2000" w:type="pct"/>
          </w:tcPr>
          <w:sdt>
            <w:sdtPr>
              <w:alias w:val="LegalOpinionNameKeyTitle"/>
              <w:tag w:val="LegalOpinionNameKeyTag"/>
              <w:id w:val="-1718895800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sz w:val="28"/>
                  </w:rPr>
                  <w:t>Legal Opinion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LegalOpinionNameValueTitle"/>
              <w:tag w:val="LegalOpinionNameValueTag"/>
              <w:id w:val="366497024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sz w:val="28"/>
                  </w:rPr>
                  <w:t>Legal name name goes here</w:t>
                </w:r>
              </w:p>
            </w:sdtContent>
          </w:sdt>
        </w:tc>
      </w:tr>
      <w:tr w:rsidR="0003392F">
        <w:tc>
          <w:tcPr>
            <w:tcW w:w="2000" w:type="pct"/>
          </w:tcPr>
          <w:sdt>
            <w:sdtPr>
              <w:alias w:val="DescriptionKeyTitle"/>
              <w:tag w:val="DescriptionKeyTag"/>
              <w:id w:val="1620266159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sz w:val="28"/>
                  </w:rPr>
                  <w:t>Description: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DescriptionValueTitle"/>
              <w:tag w:val="DescriptionValueTag"/>
              <w:id w:val="435565185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sz w:val="28"/>
                  </w:rPr>
                  <w:t>Description entry goes here</w:t>
                </w:r>
              </w:p>
            </w:sdtContent>
          </w:sdt>
        </w:tc>
      </w:tr>
      <w:tr w:rsidR="0003392F">
        <w:tc>
          <w:tcPr>
            <w:tcW w:w="2000" w:type="pct"/>
          </w:tcPr>
          <w:sdt>
            <w:sdtPr>
              <w:alias w:val="JurisdictionKeyTitle"/>
              <w:tag w:val="JurisdictionKeyTag"/>
              <w:id w:val="-1059786936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sz w:val="28"/>
                  </w:rPr>
                  <w:t>Jurisdiction: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JurisdictionValueTitle"/>
              <w:tag w:val="JurisdictionValueTag"/>
              <w:id w:val="-87227418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sz w:val="28"/>
                  </w:rPr>
                  <w:t>Jurisdiction Name</w:t>
                </w:r>
              </w:p>
            </w:sdtContent>
          </w:sdt>
        </w:tc>
      </w:tr>
      <w:tr w:rsidR="0003392F">
        <w:tc>
          <w:tcPr>
            <w:tcW w:w="2000" w:type="pct"/>
          </w:tcPr>
          <w:sdt>
            <w:sdtPr>
              <w:alias w:val="FirmNameKeyTitle"/>
              <w:tag w:val="FirmNameKeyTag"/>
              <w:id w:val="-708177104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sz w:val="28"/>
                  </w:rPr>
                  <w:t>Firm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FirmNameValueTitle"/>
              <w:tag w:val="FirmNameValueTag"/>
              <w:id w:val="1992826934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sz w:val="28"/>
                  </w:rPr>
                  <w:t>LAW FIRM NAME</w:t>
                </w:r>
              </w:p>
            </w:sdtContent>
          </w:sdt>
        </w:tc>
      </w:tr>
    </w:tbl>
    <w:p w:rsidR="0003392F" w:rsidRDefault="00656FC8">
      <w:r>
        <w:br w:type="page"/>
      </w:r>
    </w:p>
    <w:sdt>
      <w:sdtPr>
        <w:alias w:val="Section_1"/>
        <w:tag w:val="Section_1"/>
        <w:id w:val="-32974407"/>
      </w:sdtPr>
      <w:sdtEndPr/>
      <w:sdtContent>
        <w:p w:rsidR="00864AF7" w:rsidRDefault="00EB1C03">
          <w:r>
            <w:t> </w:t>
          </w:r>
          <w:r>
            <w:rPr>
              <w:rFonts w:ascii="Times New Roman"/>
              <w:b/>
              <w:sz w:val="27"/>
            </w:rPr>
            <w:t xml:space="preserve">Sub </w:t>
          </w:r>
          <w:r>
            <w:rPr>
              <w:rFonts w:ascii="Times New Roman"/>
              <w:b/>
              <w:sz w:val="27"/>
            </w:rPr>
            <w:t>Heading 1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c>
          <w:tcPr>
            <w:tcW w:w="3800" w:type="pct"/>
          </w:tcPr>
          <w:sdt>
            <w:sdtPr>
              <w:alias w:val="Section_1_QuestionNo_1"/>
              <w:tag w:val="Section_1_QuestionNo_1"/>
              <w:id w:val="848380176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1"/>
              <w:tag w:val="CheckBoxSection_1_QuestionNo_1"/>
              <w:id w:val="1136300897"/>
              <w:lock w:val="sdtLocked"/>
            </w:sdtPr>
            <w:sdtEndPr/>
            <w:sdtContent>
              <w:p w:rsidR="0003392F" w:rsidRDefault="00EB1C03">
                <w:sdt>
                  <w:sdtPr>
                    <w:id w:val="-524013019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01EB7">
                      <w:rPr>
                        <w:rFonts w:ascii="MS Gothic" w:eastAsia="MS Gothic" w:hAnsi="MS Gothic" w:hint="eastAsia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1_Question_1"/>
        <w:id w:val="1988364099"/>
      </w:sdtPr>
      <w:sdtEndPr/>
      <w:sdtContent>
        <w:p w:rsidR="00864AF7" w:rsidRDefault="00EB1C03">
          <w:r>
            <w:t> </w:t>
          </w:r>
          <w:r>
            <w:rPr>
              <w:rFonts w:ascii="Times New Roman"/>
            </w:rPr>
            <w:t>This is question no 1.1</w:t>
          </w:r>
          <w:r>
            <w:t> </w:t>
          </w:r>
        </w:p>
      </w:sdtContent>
    </w:sdt>
    <w:sdt>
      <w:sdtPr>
        <w:alias w:val="Section_AnswerHeader_1"/>
        <w:tag w:val="Section_1_AnswerHeader_1"/>
        <w:id w:val="1241218573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1_Answer_1"/>
        <w:id w:val="1820073843"/>
        <w:lock w:val="sdtLocked"/>
      </w:sdtPr>
      <w:sdtEndPr/>
      <w:sdtContent>
        <w:p w:rsidR="006954E2" w:rsidRDefault="00656FC8">
          <w:pPr>
            <w:rPr>
              <w:ins w:id="0" w:author="# Sanjay Banik" w:date="2014-11-14T06:40:00Z"/>
              <w:rFonts w:ascii="Times New Roman"/>
              <w:sz w:val="24"/>
            </w:rPr>
          </w:pPr>
          <w:r>
            <w:t> </w:t>
          </w:r>
          <w:permStart w:id="1432505831" w:edGrp="everyone"/>
          <w:r>
            <w:t> </w:t>
          </w:r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1.1</w:t>
          </w:r>
        </w:p>
        <w:p w:rsidR="0003392F" w:rsidRDefault="006954E2">
          <w:ins w:id="1" w:author="# Sanjay Banik" w:date="2014-11-14T06:40:00Z">
            <w:r>
              <w:rPr>
                <w:rFonts w:ascii="Times New Roman"/>
                <w:sz w:val="24"/>
              </w:rPr>
              <w:t>My Sanjay name is</w:t>
            </w:r>
          </w:ins>
          <w:bookmarkStart w:id="2" w:name="_GoBack"/>
          <w:bookmarkEnd w:id="2"/>
          <w:r w:rsidR="00656FC8">
            <w:t> </w:t>
          </w:r>
          <w:permEnd w:id="1432505831"/>
          <w:r w:rsidR="00656FC8"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c>
          <w:tcPr>
            <w:tcW w:w="3800" w:type="pct"/>
          </w:tcPr>
          <w:sdt>
            <w:sdtPr>
              <w:alias w:val="Section_1_QuestionNo_3"/>
              <w:tag w:val="Section_1_QuestionNo_3"/>
              <w:id w:val="-990484606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1.3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3"/>
              <w:tag w:val="CheckBoxSection_1_QuestionNo_3"/>
              <w:id w:val="788865842"/>
              <w:lock w:val="sdtLocked"/>
            </w:sdtPr>
            <w:sdtEndPr/>
            <w:sdtContent>
              <w:p w:rsidR="0003392F" w:rsidRDefault="00EB1C03">
                <w:sdt>
                  <w:sdtPr>
                    <w:id w:val="1029754975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01EB7">
                      <w:rPr>
                        <w:rFonts w:ascii="MS Gothic" w:eastAsia="MS Gothic" w:hAnsi="MS Gothic" w:hint="eastAsia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3"/>
        <w:tag w:val="Section_1_Question_3"/>
        <w:id w:val="528307171"/>
      </w:sdtPr>
      <w:sdtEndPr/>
      <w:sdtContent>
        <w:p w:rsidR="007B0ED4" w:rsidRDefault="00EB1C03">
          <w:r>
            <w:t> </w:t>
          </w:r>
          <w:r>
            <w:rPr>
              <w:rFonts w:ascii="Times New Roman"/>
            </w:rPr>
            <w:t>This is question no 1.3</w:t>
          </w:r>
          <w:r>
            <w:t> </w:t>
          </w:r>
        </w:p>
      </w:sdtContent>
    </w:sdt>
    <w:sdt>
      <w:sdtPr>
        <w:alias w:val="Section_AnswerHeader_3"/>
        <w:tag w:val="Section_1_AnswerHeader_3"/>
        <w:id w:val="-1897661733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3"/>
        <w:tag w:val="Section_1_Answer_3"/>
        <w:id w:val="758026353"/>
        <w:lock w:val="sdtLocked"/>
      </w:sdtPr>
      <w:sdtEndPr/>
      <w:sdtContent>
        <w:p w:rsidR="006954E2" w:rsidRDefault="00656FC8">
          <w:pPr>
            <w:rPr>
              <w:ins w:id="3" w:author="# Sanjay Banik" w:date="2014-11-14T06:40:00Z"/>
              <w:rFonts w:ascii="Times New Roman"/>
              <w:sz w:val="24"/>
            </w:rPr>
          </w:pPr>
          <w:r>
            <w:t> </w:t>
          </w:r>
          <w:permStart w:id="85941550" w:edGrp="everyone"/>
          <w:r>
            <w:t> </w:t>
          </w:r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1.3</w:t>
          </w:r>
          <w:ins w:id="4" w:author="# Sanjay Banik" w:date="2014-11-14T06:40:00Z">
            <w:r w:rsidR="006954E2">
              <w:rPr>
                <w:rFonts w:ascii="Times New Roman"/>
                <w:sz w:val="24"/>
              </w:rPr>
              <w:t xml:space="preserve"> </w:t>
            </w:r>
          </w:ins>
        </w:p>
        <w:p w:rsidR="0003392F" w:rsidRDefault="006954E2">
          <w:ins w:id="5" w:author="# Sanjay Banik" w:date="2014-11-14T06:40:00Z">
            <w:r>
              <w:rPr>
                <w:rFonts w:ascii="Times New Roman"/>
                <w:sz w:val="24"/>
              </w:rPr>
              <w:t>It</w:t>
            </w:r>
            <w:r>
              <w:rPr>
                <w:rFonts w:ascii="Times New Roman"/>
                <w:sz w:val="24"/>
              </w:rPr>
              <w:t>’</w:t>
            </w:r>
            <w:r>
              <w:rPr>
                <w:rFonts w:ascii="Times New Roman"/>
                <w:sz w:val="24"/>
              </w:rPr>
              <w:t>s not cloudy at all</w:t>
            </w:r>
          </w:ins>
          <w:r w:rsidR="00656FC8">
            <w:t> </w:t>
          </w:r>
          <w:permEnd w:id="85941550"/>
          <w:r w:rsidR="00656FC8">
            <w:t> </w:t>
          </w:r>
        </w:p>
      </w:sdtContent>
    </w:sdt>
    <w:sdt>
      <w:sdtPr>
        <w:alias w:val="Section_2"/>
        <w:tag w:val="Section_2"/>
        <w:id w:val="-944381896"/>
      </w:sdtPr>
      <w:sdtEndPr/>
      <w:sdtContent>
        <w:p w:rsidR="00864AF7" w:rsidRDefault="00EB1C03">
          <w:r>
            <w:t> </w:t>
          </w:r>
          <w:r>
            <w:rPr>
              <w:rFonts w:ascii="Times New Roman"/>
              <w:b/>
              <w:sz w:val="27"/>
            </w:rPr>
            <w:t>Sub Heading 2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c>
          <w:tcPr>
            <w:tcW w:w="3800" w:type="pct"/>
          </w:tcPr>
          <w:sdt>
            <w:sdtPr>
              <w:alias w:val="Section_2_QuestionNo_3"/>
              <w:tag w:val="Section_2_QuestionNo_3"/>
              <w:id w:val="-1767142951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2.3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3"/>
              <w:tag w:val="CheckBoxSection_2_QuestionNo_3"/>
              <w:id w:val="-675722071"/>
              <w:lock w:val="sdtLocked"/>
            </w:sdtPr>
            <w:sdtEndPr/>
            <w:sdtContent>
              <w:p w:rsidR="0003392F" w:rsidRDefault="00EB1C03">
                <w:sdt>
                  <w:sdtPr>
                    <w:id w:val="-1168327425"/>
                    <w:lock w:val="sdtLocked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01EB7">
                      <w:rPr>
                        <w:rFonts w:ascii="MS Gothic" w:eastAsia="MS Gothic" w:hAnsi="MS Gothic" w:hint="eastAsia"/>
                        <w:i/>
                        <w:sz w:val="24"/>
                      </w:rPr>
                      <w:t>Completed ✓</w:t>
                    </w:r>
                  </w:sdtContent>
                </w:sdt>
              </w:p>
            </w:sdtContent>
          </w:sdt>
        </w:tc>
      </w:tr>
    </w:tbl>
    <w:sdt>
      <w:sdtPr>
        <w:alias w:val="Section_Question_3"/>
        <w:tag w:val="Section_2_Question_3"/>
        <w:id w:val="1304034001"/>
      </w:sdtPr>
      <w:sdtEndPr/>
      <w:sdtContent>
        <w:p w:rsidR="00682CB5" w:rsidRDefault="00EB1C03">
          <w:r>
            <w:t> </w:t>
          </w:r>
          <w:r>
            <w:rPr>
              <w:rFonts w:ascii="Times New Roman"/>
            </w:rPr>
            <w:t xml:space="preserve">This is </w:t>
          </w:r>
          <w:r>
            <w:rPr>
              <w:rFonts w:ascii="Times New Roman"/>
            </w:rPr>
            <w:t xml:space="preserve"> question no 2.3</w:t>
          </w:r>
          <w:r>
            <w:t> </w:t>
          </w:r>
        </w:p>
      </w:sdtContent>
    </w:sdt>
    <w:sdt>
      <w:sdtPr>
        <w:alias w:val="Section_AnswerHeader_3"/>
        <w:tag w:val="Section_2_AnswerHeader_3"/>
        <w:id w:val="883752646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3"/>
        <w:tag w:val="Section_2_Answer_3"/>
        <w:id w:val="1319153919"/>
        <w:lock w:val="sdtLocked"/>
      </w:sdtPr>
      <w:sdtEndPr/>
      <w:sdtContent>
        <w:p w:rsidR="0003392F" w:rsidRDefault="00656FC8">
          <w:r>
            <w:t>  </w:t>
          </w:r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2.3</w:t>
          </w:r>
          <w:r>
            <w:t>  </w:t>
          </w:r>
        </w:p>
      </w:sdtContent>
    </w:sdt>
    <w:sdt>
      <w:sdtPr>
        <w:alias w:val="Section_3"/>
        <w:tag w:val="Section_3"/>
        <w:id w:val="-1487472114"/>
      </w:sdtPr>
      <w:sdtEndPr/>
      <w:sdtContent>
        <w:p w:rsidR="00864AF7" w:rsidRDefault="00EB1C03">
          <w:r>
            <w:t> </w:t>
          </w:r>
          <w:r>
            <w:rPr>
              <w:rFonts w:ascii="Times New Roman"/>
              <w:b/>
              <w:sz w:val="27"/>
            </w:rPr>
            <w:t>Sub Heading 3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c>
          <w:tcPr>
            <w:tcW w:w="3800" w:type="pct"/>
          </w:tcPr>
          <w:sdt>
            <w:sdtPr>
              <w:alias w:val="Section_3_QuestionNo_1"/>
              <w:tag w:val="Section_3_QuestionNo_1"/>
              <w:id w:val="-1651043048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1"/>
              <w:tag w:val="CheckBoxSection_3_QuestionNo_1"/>
              <w:id w:val="830955597"/>
              <w:lock w:val="sdtLocked"/>
            </w:sdtPr>
            <w:sdtEndPr/>
            <w:sdtContent>
              <w:p w:rsidR="0003392F" w:rsidRDefault="00EB1C03">
                <w:sdt>
                  <w:sdtPr>
                    <w:id w:val="1947347994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01EB7">
                      <w:rPr>
                        <w:rFonts w:ascii="MS Gothic" w:eastAsia="MS Gothic" w:hAnsi="MS Gothic" w:hint="eastAsia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3_Question_1"/>
        <w:id w:val="1835954830"/>
      </w:sdtPr>
      <w:sdtEndPr/>
      <w:sdtContent>
        <w:p w:rsidR="00864AF7" w:rsidRDefault="00EB1C03">
          <w:r>
            <w:t xml:space="preserve"> This is </w:t>
          </w:r>
          <w:r>
            <w:rPr>
              <w:rFonts w:ascii="Times New Roman"/>
            </w:rPr>
            <w:t>question no 3.1</w:t>
          </w:r>
          <w:r>
            <w:t> </w:t>
          </w:r>
        </w:p>
      </w:sdtContent>
    </w:sdt>
    <w:sdt>
      <w:sdtPr>
        <w:alias w:val="Section_AnswerHeader_1"/>
        <w:tag w:val="Section_3_AnswerHeader_1"/>
        <w:id w:val="-744411245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3_Answer_1"/>
        <w:id w:val="-1079746917"/>
        <w:lock w:val="sdtLocked"/>
      </w:sdtPr>
      <w:sdtEndPr/>
      <w:sdtContent>
        <w:p w:rsidR="0003392F" w:rsidRDefault="00656FC8">
          <w:r>
            <w:t> </w:t>
          </w:r>
          <w:permStart w:id="1016476409" w:edGrp="everyone"/>
          <w:r>
            <w:t> </w:t>
          </w:r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3.1</w:t>
          </w:r>
          <w:ins w:id="6" w:author="# Sanjay Banik" w:date="2014-11-14T06:39:00Z">
            <w:r w:rsidR="006954E2">
              <w:rPr>
                <w:rFonts w:ascii="Times New Roman"/>
                <w:sz w:val="24"/>
              </w:rPr>
              <w:t>—</w:t>
            </w:r>
            <w:proofErr w:type="spellStart"/>
            <w:r w:rsidR="006954E2">
              <w:rPr>
                <w:rFonts w:ascii="Times New Roman"/>
                <w:sz w:val="24"/>
              </w:rPr>
              <w:t>whats</w:t>
            </w:r>
            <w:proofErr w:type="spellEnd"/>
            <w:r w:rsidR="006954E2">
              <w:rPr>
                <w:rFonts w:ascii="Times New Roman"/>
                <w:sz w:val="24"/>
              </w:rPr>
              <w:t xml:space="preserve"> your name is?</w:t>
            </w:r>
          </w:ins>
          <w:r>
            <w:t> </w:t>
          </w:r>
          <w:permEnd w:id="1016476409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c>
          <w:tcPr>
            <w:tcW w:w="3800" w:type="pct"/>
          </w:tcPr>
          <w:sdt>
            <w:sdtPr>
              <w:alias w:val="Section_3_QuestionNo_3"/>
              <w:tag w:val="Section_3_QuestionNo_3"/>
              <w:id w:val="-970512467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3.3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3"/>
              <w:tag w:val="CheckBoxSection_3_QuestionNo_3"/>
              <w:id w:val="-1593391277"/>
              <w:lock w:val="sdtLocked"/>
            </w:sdtPr>
            <w:sdtEndPr/>
            <w:sdtContent>
              <w:p w:rsidR="0003392F" w:rsidRDefault="00EB1C03">
                <w:sdt>
                  <w:sdtPr>
                    <w:id w:val="1570385986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656FC8"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3"/>
        <w:tag w:val="Section_3_Question_3"/>
        <w:id w:val="283936829"/>
      </w:sdtPr>
      <w:sdtEndPr/>
      <w:sdtContent>
        <w:p w:rsidR="00917DE3" w:rsidRDefault="00EB1C03">
          <w:r>
            <w:t> </w:t>
          </w:r>
          <w:r>
            <w:rPr>
              <w:rFonts w:ascii="Times New Roman"/>
            </w:rPr>
            <w:t>This is question no 3.3</w:t>
          </w:r>
          <w:r>
            <w:t> </w:t>
          </w:r>
        </w:p>
      </w:sdtContent>
    </w:sdt>
    <w:sdt>
      <w:sdtPr>
        <w:alias w:val="Section_AnswerHeader_3"/>
        <w:tag w:val="Section_3_AnswerHeader_3"/>
        <w:id w:val="336743767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3"/>
        <w:tag w:val="Section_3_Answer_3"/>
        <w:id w:val="515271464"/>
        <w:lock w:val="sdtLocked"/>
      </w:sdtPr>
      <w:sdtEndPr/>
      <w:sdtContent>
        <w:p w:rsidR="0003392F" w:rsidRDefault="00656FC8">
          <w:r>
            <w:t> </w:t>
          </w:r>
          <w:permStart w:id="1443198902" w:edGrp="everyone"/>
          <w:r>
            <w:t>  </w:t>
          </w:r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3.3</w:t>
          </w:r>
          <w:r>
            <w:t>  </w:t>
          </w:r>
          <w:permEnd w:id="1443198902"/>
          <w:r>
            <w:t> </w:t>
          </w:r>
        </w:p>
      </w:sdtContent>
    </w:sdt>
    <w:sectPr w:rsidR="0003392F">
      <w:headerReference w:type="default" r:id="rId7"/>
      <w:footerReference w:type="default" r:id="rId8"/>
      <w:pgSz w:w="12240" w:h="15840"/>
      <w:pgMar w:top="1440" w:right="2000" w:bottom="1440" w:left="2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C03" w:rsidRDefault="00EB1C03">
      <w:pPr>
        <w:spacing w:after="0" w:line="240" w:lineRule="auto"/>
      </w:pPr>
      <w:r>
        <w:separator/>
      </w:r>
    </w:p>
  </w:endnote>
  <w:endnote w:type="continuationSeparator" w:id="0">
    <w:p w:rsidR="00EB1C03" w:rsidRDefault="00EB1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92F" w:rsidRDefault="00656FC8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p w:rsidR="0003392F" w:rsidRDefault="00656FC8">
    <w:pPr>
      <w:tabs>
        <w:tab w:val="center" w:pos="4820"/>
        <w:tab w:val="right" w:pos="9639"/>
      </w:tabs>
    </w:pPr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6954E2">
      <w:rPr>
        <w:noProof/>
      </w:rPr>
      <w:t>2</w:t>
    </w:r>
    <w:r>
      <w:rPr>
        <w:noProof/>
      </w:rPr>
      <w:fldChar w:fldCharType="end"/>
    </w:r>
  </w:p>
  <w:p w:rsidR="0003392F" w:rsidRDefault="00656FC8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Classification</w:t>
    </w:r>
    <w:r>
      <w:rPr>
        <w:rFonts w:ascii="Times New Roman"/>
        <w:sz w:val="16"/>
      </w:rPr>
      <w:t>: Confidential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C03" w:rsidRDefault="00EB1C03">
      <w:pPr>
        <w:spacing w:after="0" w:line="240" w:lineRule="auto"/>
      </w:pPr>
      <w:r>
        <w:separator/>
      </w:r>
    </w:p>
  </w:footnote>
  <w:footnote w:type="continuationSeparator" w:id="0">
    <w:p w:rsidR="00EB1C03" w:rsidRDefault="00EB1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92F" w:rsidRDefault="00656FC8">
    <w:r>
      <w:ptab w:relativeTo="margin" w:alignment="center" w:leader="none"/>
    </w:r>
    <w:r>
      <w:rPr>
        <w:rFonts w:ascii="Times New Roman"/>
        <w:b/>
        <w:sz w:val="16"/>
      </w:rPr>
      <w:t>LAW FIRM NAME</w:t>
    </w:r>
  </w:p>
  <w:p w:rsidR="0003392F" w:rsidRDefault="00656FC8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Legal name name goes here</w:t>
    </w:r>
    <w:r>
      <w:rPr>
        <w:rFonts w:ascii="Times New Roman"/>
        <w:b/>
        <w:sz w:val="16"/>
      </w:rPr>
      <w:br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sdt>
    <w:sdtPr>
      <w:id w:val="87908844"/>
      <w:docPartObj>
        <w:docPartGallery w:val="Watermarks"/>
        <w:docPartUnique/>
      </w:docPartObj>
    </w:sdtPr>
    <w:sdtEndPr/>
    <w:sdtContent>
      <w:p w:rsidR="00656E18" w:rsidRDefault="00EB1C03">
        <w:r>
          <w:rPr>
            <w:noProof/>
            <w:lang w:eastAsia="zh-TW"/>
          </w:rPr>
          <w:pict>
            <v:shapetype id="_x0000_m3074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PowerPlusWaterMarkObject357476642" o:spid="_x0000_s3073" type="#_x0000_m3074" style="position:absolute;margin-left:0;margin-top:0;width:527.85pt;height:250pt;rotation:315;z-index:-251658240;mso-position-horizontal:center;mso-position-horizontal-relative:margin;mso-position-vertical:center;mso-position-vertical-relative:margin" o:spt="136" o:allowincell="f" adj="10800" path="m@7,l@8,m@5,21600l@6,21600e" fillcolor="silver" stroked="f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style="font-family:&quot;Calibri&quot;;font-size:1pt" fitshape="t" string="DRAFT"/>
              <v:handles>
                <v:h position="#0,bottomRight" xrange="6629,14971"/>
              </v:handles>
              <o:lock v:ext="edit" text="t" shapetype="t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ocumentProtection w:edit="readOnly" w:enforcement="1" w:cryptProviderType="rsaFull" w:cryptAlgorithmClass="hash" w:cryptAlgorithmType="typeAny" w:cryptAlgorithmSid="4" w:cryptSpinCount="50000" w:hash="txxX1OMqLRUCYDwaikpoM482f5E=" w:salt="D3v0pZ+1omleZ+gJlMO5Lw=="/>
  <w:defaultTabStop w:val="720"/>
  <w:characterSpacingControl w:val="doNotCompress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392F"/>
    <w:rsid w:val="0003392F"/>
    <w:rsid w:val="00097912"/>
    <w:rsid w:val="00101EB7"/>
    <w:rsid w:val="00656FC8"/>
    <w:rsid w:val="006954E2"/>
    <w:rsid w:val="007E4540"/>
    <w:rsid w:val="00BE739A"/>
    <w:rsid w:val="00EB1C03"/>
    <w:rsid w:val="00FD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5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113</Words>
  <Characters>646</Characters>
  <Application>Microsoft Office Word</Application>
  <DocSecurity>8</DocSecurity>
  <Lines>5</Lines>
  <Paragraphs>1</Paragraphs>
  <ScaleCrop>false</ScaleCrop>
  <Company>CLS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 Sanjay Banik</cp:lastModifiedBy>
  <cp:revision>5</cp:revision>
  <dcterms:created xsi:type="dcterms:W3CDTF">2014-11-14T06:23:00Z</dcterms:created>
  <dcterms:modified xsi:type="dcterms:W3CDTF">2014-11-14T06:40:00Z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galOpinionName">
    <vt:lpwstr>Legal name name goes here</vt:lpwstr>
  </property>
  <property fmtid="{D5CDD505-2E9C-101B-9397-08002B2CF9AE}" pid="3" name="LegalOpinionDesc">
    <vt:lpwstr>Description entry goes here</vt:lpwstr>
  </property>
  <property fmtid="{D5CDD505-2E9C-101B-9397-08002B2CF9AE}" pid="4" name="LawFirmName">
    <vt:lpwstr>LAW FIRM NAME </vt:lpwstr>
  </property>
  <property fmtid="{D5CDD505-2E9C-101B-9397-08002B2CF9AE}" pid="5" name="JurisdictionName">
    <vt:lpwstr>Jurisdiction Name </vt:lpwstr>
  </property>
  <property fmtid="{D5CDD505-2E9C-101B-9397-08002B2CF9AE}" pid="6" name="OpinionId">
    <vt:lpwstr>EMPTY</vt:lpwstr>
  </property>
  <property fmtid="{D5CDD505-2E9C-101B-9397-08002B2CF9AE}" pid="7" name="OpinionDocumentVersion">
    <vt:i4>2</vt:i4>
  </property>
  <property fmtid="{D5CDD505-2E9C-101B-9397-08002B2CF9AE}" pid="8" name="LawFirmId">
    <vt:i4>0</vt:i4>
  </property>
  <property fmtid="{D5CDD505-2E9C-101B-9397-08002B2CF9AE}" pid="9" name="DocumentType">
    <vt:lpwstr>ANSWER_TEMPLATE</vt:lpwstr>
  </property>
</Properties>
</file>