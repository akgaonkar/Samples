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A8" w:rsidRDefault="00DA0BC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4"/>
        <w:gridCol w:w="4956"/>
      </w:tblGrid>
      <w:tr w:rsidR="00C63EA8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767981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961078180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DescriptionKeyTitle"/>
              <w:tag w:val="DescriptionKeyTag"/>
              <w:id w:val="-209785772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-1121908318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Demo Opinion Description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JurisdictionKeyTitle"/>
              <w:tag w:val="JurisdictionKeyTag"/>
              <w:id w:val="-1012527444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567388676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USA</w:t>
                </w:r>
              </w:p>
            </w:sdtContent>
          </w:sdt>
        </w:tc>
      </w:tr>
      <w:tr w:rsidR="00C63EA8">
        <w:tc>
          <w:tcPr>
            <w:tcW w:w="2000" w:type="pct"/>
          </w:tcPr>
          <w:sdt>
            <w:sdtPr>
              <w:alias w:val="FirmNameKeyTitle"/>
              <w:tag w:val="FirmNameKeyTag"/>
              <w:id w:val="-110919149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146158005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sz w:val="28"/>
                  </w:rPr>
                  <w:t>US Law Firm - Change</w:t>
                </w:r>
              </w:p>
            </w:sdtContent>
          </w:sdt>
        </w:tc>
      </w:tr>
    </w:tbl>
    <w:p w:rsidR="00C63EA8" w:rsidRDefault="00DA0BC6">
      <w:r>
        <w:br w:type="page"/>
      </w:r>
    </w:p>
    <w:sdt>
      <w:sdtPr>
        <w:alias w:val="Section_1"/>
        <w:tag w:val="Section_1"/>
        <w:id w:val="1739051002"/>
      </w:sdtPr>
      <w:sdtEndPr/>
      <w:sdtContent>
        <w:p w:rsidR="00146169" w:rsidRDefault="004C03BD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47105855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-438451149"/>
              <w:lock w:val="sdtLocked"/>
            </w:sdtPr>
            <w:sdtEndPr/>
            <w:sdtContent>
              <w:p w:rsidR="00C63EA8" w:rsidRDefault="0077240E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65669730" w:edGrp="everyone"/>
                    <w:r w:rsidR="00DC7AD9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  <w:permEnd w:id="65669730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-744409119"/>
      </w:sdtPr>
      <w:sdtEndPr/>
      <w:sdtContent>
        <w:p w:rsidR="00146169" w:rsidRDefault="004C03BD">
          <w:r>
            <w:t> Is it sunny? </w:t>
          </w:r>
        </w:p>
      </w:sdtContent>
    </w:sdt>
    <w:sdt>
      <w:sdtPr>
        <w:alias w:val="Section_AnswerHeader_1"/>
        <w:tag w:val="Section_1_AnswerHeader_1"/>
        <w:id w:val="113715016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968277627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4318596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88169004"/>
              <w:lock w:val="sdtLocked"/>
            </w:sdtPr>
            <w:sdtEndPr/>
            <w:sdtContent>
              <w:p w:rsidR="00C63EA8" w:rsidRDefault="0077240E">
                <w:sdt>
                  <w:sdtPr>
                    <w:id w:val="116657176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2101032385" w:edGrp="everyone"/>
                    <w:ins w:id="0" w:author="Bhogavalli, VidhyaSagar" w:date="2014-11-12T18:19:00Z">
                      <w:r w:rsidR="00A93ECC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1" w:author="Bhogavalli, VidhyaSagar" w:date="2014-11-12T18:19:00Z">
                      <w:r w:rsidR="00583827" w:rsidDel="00A93ECC">
                        <w:rPr>
                          <w:rFonts w:ascii="Times New Roman" w:eastAsia="MS Gothic" w:hAnsi="MS Gothic" w:hint="eastAsia"/>
                          <w:i/>
                          <w:sz w:val="24"/>
                        </w:rPr>
                        <w:delText>MarkComplete[_]</w:delText>
                      </w:r>
                    </w:del>
                    <w:permEnd w:id="2101032385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1567094673"/>
      </w:sdtPr>
      <w:sdtEndPr/>
      <w:sdtContent>
        <w:p w:rsidR="00146169" w:rsidRDefault="004C03BD">
          <w:r>
            <w:t> Is it rainy? </w:t>
          </w:r>
        </w:p>
      </w:sdtContent>
    </w:sdt>
    <w:sdt>
      <w:sdtPr>
        <w:alias w:val="Section_AnswerHeader_2"/>
        <w:tag w:val="Section_1_AnswerHeader_2"/>
        <w:id w:val="-520012390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1579633041"/>
        <w:lock w:val="sdtLocked"/>
      </w:sdtPr>
      <w:sdtEndPr/>
      <w:sdtContent>
        <w:p w:rsidR="00C63EA8" w:rsidRDefault="00DA0BC6">
          <w:r>
            <w:t> </w:t>
          </w:r>
          <w:permStart w:id="906588418" w:edGrp="everyone"/>
          <w:r>
            <w:rPr>
              <w:rFonts w:ascii="Times New Roman"/>
              <w:sz w:val="24"/>
            </w:rPr>
            <w:t>No</w:t>
          </w:r>
          <w:ins w:id="2" w:author="Administrator" w:date="2014-11-12T17:58:00Z">
            <w:r w:rsidR="004C03BD">
              <w:rPr>
                <w:rFonts w:ascii="Times New Roman"/>
                <w:sz w:val="24"/>
              </w:rPr>
              <w:t>- done</w:t>
            </w:r>
          </w:ins>
          <w:permEnd w:id="906588418"/>
          <w:r>
            <w:t> </w:t>
          </w:r>
        </w:p>
      </w:sdtContent>
    </w:sdt>
    <w:sdt>
      <w:sdtPr>
        <w:alias w:val="Section_2"/>
        <w:tag w:val="Section_2"/>
        <w:id w:val="-821041186"/>
      </w:sdtPr>
      <w:sdtEndPr/>
      <w:sdtContent>
        <w:p w:rsidR="00146169" w:rsidRDefault="004C03BD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8"/>
        <w:gridCol w:w="1982"/>
      </w:tblGrid>
      <w:tr w:rsidR="00C63EA8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014528291"/>
              <w:lock w:val="sdtContentLocked"/>
            </w:sdtPr>
            <w:sdtEndPr/>
            <w:sdtContent>
              <w:p w:rsidR="00C63EA8" w:rsidRDefault="00DA0BC6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589971358"/>
              <w:lock w:val="sdtLocked"/>
            </w:sdtPr>
            <w:sdtEndPr/>
            <w:sdtContent>
              <w:p w:rsidR="00C63EA8" w:rsidRDefault="0077240E">
                <w:sdt>
                  <w:sdtPr>
                    <w:id w:val="-71828753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435553213" w:edGrp="everyone"/>
                    <w:r w:rsidR="0058382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  <w:permEnd w:id="435553213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945306870"/>
      </w:sdtPr>
      <w:sdtEndPr/>
      <w:sdtContent>
        <w:p w:rsidR="00146169" w:rsidRDefault="004C03BD">
          <w:r>
            <w:t> Is it cold? </w:t>
          </w:r>
        </w:p>
      </w:sdtContent>
    </w:sdt>
    <w:sdt>
      <w:sdtPr>
        <w:alias w:val="Section_AnswerHeader_1"/>
        <w:tag w:val="Section_2_AnswerHeader_1"/>
        <w:id w:val="887695303"/>
        <w:lock w:val="sdtLocked"/>
      </w:sdtPr>
      <w:sdtEndPr/>
      <w:sdtContent>
        <w:p w:rsidR="00C63EA8" w:rsidRDefault="00DA0BC6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1765881195"/>
        <w:lock w:val="sdtLocked"/>
      </w:sdtPr>
      <w:sdtEndPr/>
      <w:sdtContent>
        <w:p w:rsidR="00C63EA8" w:rsidRDefault="00DA0BC6">
          <w:r>
            <w:t> </w:t>
          </w:r>
          <w:r>
            <w:rPr>
              <w:rFonts w:ascii="Times New Roman"/>
              <w:sz w:val="24"/>
            </w:rPr>
            <w:t>yes</w:t>
          </w:r>
          <w:r w:rsidR="00F97FD9">
            <w:rPr>
              <w:rFonts w:ascii="Times New Roman"/>
              <w:sz w:val="24"/>
            </w:rPr>
            <w:t>, sure</w:t>
          </w:r>
          <w:r w:rsidR="00DC7AD9">
            <w:rPr>
              <w:rFonts w:ascii="Times New Roman"/>
              <w:sz w:val="24"/>
            </w:rPr>
            <w:t xml:space="preserve"> 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207C0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53168237"/>
              <w:lock w:val="sdtContentLocked"/>
            </w:sdtPr>
            <w:sdtEndPr/>
            <w:sdtContent>
              <w:p w:rsidR="00207C01" w:rsidRDefault="00F97FD9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1903361319"/>
              <w:lock w:val="sdtLocked"/>
            </w:sdtPr>
            <w:sdtEndPr/>
            <w:sdtContent>
              <w:p w:rsidR="00207C01" w:rsidRDefault="0077240E">
                <w:sdt>
                  <w:sdtPr>
                    <w:id w:val="-700323834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946627371" w:edGrp="everyone"/>
                    <w:r w:rsidR="0058382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  <w:permEnd w:id="1946627371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786689955"/>
      </w:sdtPr>
      <w:sdtEndPr/>
      <w:sdtContent>
        <w:p w:rsidR="00CC000A" w:rsidRDefault="004C03BD">
          <w:r>
            <w:t> Is this the new question? </w:t>
          </w:r>
        </w:p>
      </w:sdtContent>
    </w:sdt>
    <w:sdt>
      <w:sdtPr>
        <w:alias w:val="Section_AnswerHeader_3"/>
        <w:tag w:val="Section_2_AnswerHeader_3"/>
        <w:id w:val="2130885241"/>
        <w:lock w:val="sdtLocked"/>
      </w:sdtPr>
      <w:sdtEndPr/>
      <w:sdtContent>
        <w:p w:rsidR="00207C01" w:rsidRDefault="00F97FD9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-7299731"/>
        <w:lock w:val="sdtLocked"/>
      </w:sdtPr>
      <w:sdtEndPr/>
      <w:sdtContent>
        <w:p w:rsidR="00207C01" w:rsidRDefault="00F97FD9">
          <w:r>
            <w:t> </w:t>
          </w:r>
          <w:r>
            <w:rPr>
              <w:rFonts w:ascii="Times New Roman"/>
              <w:sz w:val="24"/>
            </w:rPr>
            <w:t xml:space="preserve"> yes</w:t>
          </w:r>
          <w:r>
            <w:t> </w:t>
          </w:r>
        </w:p>
      </w:sdtContent>
    </w:sdt>
    <w:sectPr w:rsidR="00207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0E" w:rsidRDefault="0077240E">
      <w:pPr>
        <w:spacing w:after="0" w:line="240" w:lineRule="auto"/>
      </w:pPr>
      <w:r>
        <w:separator/>
      </w:r>
    </w:p>
  </w:endnote>
  <w:endnote w:type="continuationSeparator" w:id="0">
    <w:p w:rsidR="0077240E" w:rsidRDefault="0077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C63EA8" w:rsidRDefault="00DA0BC6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93ECC">
      <w:rPr>
        <w:noProof/>
      </w:rPr>
      <w:t>2</w:t>
    </w:r>
    <w:r>
      <w:rPr>
        <w:noProof/>
      </w:rPr>
      <w:fldChar w:fldCharType="end"/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0E" w:rsidRDefault="0077240E">
      <w:pPr>
        <w:spacing w:after="0" w:line="240" w:lineRule="auto"/>
      </w:pPr>
      <w:r>
        <w:separator/>
      </w:r>
    </w:p>
  </w:footnote>
  <w:footnote w:type="continuationSeparator" w:id="0">
    <w:p w:rsidR="0077240E" w:rsidRDefault="0077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3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type="#_x0000_m3103" style="position:absolute;margin-left:0;margin-top:0;width:527.85pt;height:131.95pt;rotation:315;z-index:-251657216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758780353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2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3" type="#_x0000_m3102" style="position:absolute;margin-left:0;margin-top:0;width:527.85pt;height:131.95pt;rotation:315;z-index:-251656192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61308871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101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93" type="#_x0000_m3101" style="position:absolute;margin-left:0;margin-top:0;width:527.85pt;height:131.95pt;rotation:315;z-index:-251655168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Demo Opinion</w:t>
    </w:r>
  </w:p>
  <w:p w:rsidR="00C63EA8" w:rsidRDefault="00DA0BC6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-1880153200"/>
      <w:docPartObj>
        <w:docPartGallery w:val="Watermarks"/>
        <w:docPartUnique/>
      </w:docPartObj>
    </w:sdtPr>
    <w:sdtEndPr/>
    <w:sdtContent>
      <w:p w:rsidR="00656E18" w:rsidRDefault="0077240E">
        <w:r>
          <w:rPr>
            <w:noProof/>
            <w:lang w:eastAsia="zh-TW"/>
          </w:rPr>
          <w:pict>
            <v:shapetype id="_x0000_m310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100" style="position:absolute;margin-left:0;margin-top:0;width:527.85pt;height:131.95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844310041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9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0" type="#_x0000_m3099" style="position:absolute;margin-left:0;margin-top:0;width:527.85pt;height:131.95pt;rotation:315;z-index:-251652096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67838450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8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8" type="#_x0000_m3098" style="position:absolute;margin-left:0;margin-top:0;width:527.85pt;height:131.95pt;rotation:315;z-index:-251651072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886384442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7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8" type="#_x0000_m3097" style="position:absolute;margin-left:0;margin-top:0;width:527.85pt;height:131.95pt;rotation:315;z-index:-251654144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BC6" w:rsidRDefault="00DA0BC6">
    <w:pPr>
      <w:pStyle w:val="Header"/>
    </w:pPr>
  </w:p>
  <w:sdt>
    <w:sdtPr>
      <w:id w:val="298664317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6" type="#_x0000_m3096" style="position:absolute;margin-left:0;margin-top:0;width:527.85pt;height:131.95pt;rotation:315;z-index:-251650048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67943855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74" type="#_x0000_m3095" style="position:absolute;margin-left:0;margin-top:0;width:527.85pt;height:131.95pt;rotation:315;z-index:-251649024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1830173468"/>
      <w:docPartObj>
        <w:docPartGallery w:val="Watermarks"/>
        <w:docPartUnique/>
      </w:docPartObj>
    </w:sdtPr>
    <w:sdtEndPr/>
    <w:sdtContent>
      <w:p w:rsidR="00656E18" w:rsidRDefault="0077240E">
        <w:pPr>
          <w:pStyle w:val="Header"/>
        </w:pPr>
        <w:r>
          <w:rPr>
            <w:noProof/>
            <w:lang w:eastAsia="zh-TW"/>
          </w:rPr>
          <w:pict>
            <v:shapetype id="_x0000_m309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3084" type="#_x0000_m3094" style="position:absolute;margin-left:0;margin-top:0;width:527.85pt;height:131.95pt;rotation:315;z-index:-25165312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Times New Roman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2TP9yZRL/xbwZog9I4emcr2czc=" w:salt="ZRWL2CZJ/0YFyjqXtT6oQA=="/>
  <w:defaultTabStop w:val="720"/>
  <w:characterSpacingControl w:val="doNotCompress"/>
  <w:hdrShapeDefaults>
    <o:shapedefaults v:ext="edit" spidmax="310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A8"/>
    <w:rsid w:val="00207C01"/>
    <w:rsid w:val="00295412"/>
    <w:rsid w:val="004C03BD"/>
    <w:rsid w:val="00583827"/>
    <w:rsid w:val="0077240E"/>
    <w:rsid w:val="00A93ECC"/>
    <w:rsid w:val="00C63EA8"/>
    <w:rsid w:val="00DA0BC6"/>
    <w:rsid w:val="00DC7AD9"/>
    <w:rsid w:val="00E37CC4"/>
    <w:rsid w:val="00F2555F"/>
    <w:rsid w:val="00F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C6"/>
  </w:style>
  <w:style w:type="paragraph" w:styleId="Footer">
    <w:name w:val="footer"/>
    <w:basedOn w:val="Normal"/>
    <w:link w:val="FooterChar"/>
    <w:uiPriority w:val="99"/>
    <w:unhideWhenUsed/>
    <w:rsid w:val="00DA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C6"/>
  </w:style>
  <w:style w:type="character" w:styleId="CommentReference">
    <w:name w:val="annotation reference"/>
    <w:basedOn w:val="DefaultParagraphFont"/>
    <w:uiPriority w:val="99"/>
    <w:semiHidden/>
    <w:unhideWhenUsed/>
    <w:rsid w:val="00DC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8</DocSecurity>
  <Lines>3</Lines>
  <Paragraphs>1</Paragraphs>
  <ScaleCrop>false</ScaleCrop>
  <Company>CLS Services Ltd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Bhogavalli, VidhyaSagar</dc:creator>
  <cp:lastModifiedBy>Bhogavalli, VidhyaSagar</cp:lastModifiedBy>
  <cp:revision>3</cp:revision>
  <dcterms:created xsi:type="dcterms:W3CDTF">2014-11-12T22:59:00Z</dcterms:created>
  <dcterms:modified xsi:type="dcterms:W3CDTF">2014-11-12T23:19:00Z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Demo Opinion</vt:lpwstr>
  </property>
  <property fmtid="{D5CDD505-2E9C-101B-9397-08002B2CF9AE}" pid="3" name="LegalOpinionDesc">
    <vt:lpwstr>Demo Opinion Description </vt:lpwstr>
  </property>
  <property fmtid="{D5CDD505-2E9C-101B-9397-08002B2CF9AE}" pid="4" name="LawFirmName">
    <vt:lpwstr>US Law Firm - Change</vt:lpwstr>
  </property>
  <property fmtid="{D5CDD505-2E9C-101B-9397-08002B2CF9AE}" pid="5" name="JurisdictionName">
    <vt:lpwstr>USA</vt:lpwstr>
  </property>
  <property fmtid="{D5CDD505-2E9C-101B-9397-08002B2CF9AE}" pid="6" name="OpinionId">
    <vt:lpwstr>FY20140025</vt:lpwstr>
  </property>
  <property fmtid="{D5CDD505-2E9C-101B-9397-08002B2CF9AE}" pid="7" name="LawFirmId">
    <vt:i4>1</vt:i4>
  </property>
  <property fmtid="{D5CDD505-2E9C-101B-9397-08002B2CF9AE}" pid="8" name="DocumentType">
    <vt:lpwstr>ANSWER_TEMPLATE</vt:lpwstr>
  </property>
  <property fmtid="{D5CDD505-2E9C-101B-9397-08002B2CF9AE}" pid="9" name="OpinionDocumentVersion">
    <vt:i4>2</vt:i4>
  </property>
</Properties>
</file>