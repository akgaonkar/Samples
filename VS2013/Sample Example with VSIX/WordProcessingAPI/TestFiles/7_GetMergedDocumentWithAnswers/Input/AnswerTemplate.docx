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3" w:rsidRDefault="006272B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82"/>
        <w:gridCol w:w="5074"/>
      </w:tblGrid>
      <w:tr w:rsidR="0016202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134104313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04404105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DescriptionKeyTitle"/>
              <w:tag w:val="DescriptionKeyTag"/>
              <w:id w:val="8386596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294800362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JurisdictionKeyTitle"/>
              <w:tag w:val="JurisdictionKeyTag"/>
              <w:id w:val="5793788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2082125874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FirmNameKeyTitle"/>
              <w:tag w:val="FirmNameKeyTag"/>
              <w:id w:val="-2265305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86309186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162023" w:rsidRDefault="006272B7">
      <w:r>
        <w:br w:type="page"/>
      </w:r>
    </w:p>
    <w:sdt>
      <w:sdtPr>
        <w:alias w:val="Section_1"/>
        <w:tag w:val="Section_1"/>
        <w:id w:val="840900324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151699881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34088778"/>
              <w:lock w:val="sdtLocked"/>
            </w:sdtPr>
            <w:sdtEndPr/>
            <w:sdtContent>
              <w:p w:rsidR="00162023" w:rsidRDefault="00A65F7F">
                <w:sdt>
                  <w:sdtPr>
                    <w:id w:val="-52401301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81542781" w:edGrp="everyone"/>
                    <w:ins w:id="0" w:author="admin" w:date="2014-12-17T12:25:00Z">
                      <w:r w:rsidR="007973A1">
                        <w:rPr>
                          <w:rFonts w:ascii="MS Gothic" w:eastAsia="MS Gothic" w:hint="eastAsia"/>
                          <w:i/>
                          <w:sz w:val="24"/>
                        </w:rPr>
                        <w:t>☒</w:t>
                      </w:r>
                    </w:ins>
                    <w:del w:id="1" w:author="admin" w:date="2014-12-17T12:25:00Z">
                      <w:r w:rsidR="006272B7" w:rsidDel="007973A1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81542781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new </w:t>
          </w:r>
          <w:r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970192189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502970662"/>
        <w:lock w:val="sdtLocked"/>
      </w:sdtPr>
      <w:sdtEndPr/>
      <w:sdtContent>
        <w:p w:rsidR="008604E5" w:rsidRDefault="006272B7">
          <w:pPr>
            <w:rPr>
              <w:rFonts w:ascii="Times New Roman"/>
              <w:sz w:val="24"/>
            </w:rPr>
          </w:pPr>
          <w:r>
            <w:t> </w:t>
          </w:r>
          <w:permStart w:id="1291201073" w:edGrp="everyone"/>
          <w:r>
            <w:rPr>
              <w:rFonts w:ascii="Times New Roman"/>
              <w:sz w:val="24"/>
            </w:rPr>
            <w:t xml:space="preserve">Enter new </w:t>
          </w:r>
          <w:proofErr w:type="spellStart"/>
          <w:r w:rsidR="008604E5">
            <w:rPr>
              <w:rFonts w:ascii="Times New Roman"/>
              <w:sz w:val="24"/>
            </w:rPr>
            <w:t>sdfsd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162023" w:rsidRDefault="008604E5">
          <w:r>
            <w:rPr>
              <w:rStyle w:val="FootnoteReference"/>
              <w:rFonts w:ascii="Times New Roman"/>
              <w:sz w:val="24"/>
            </w:rPr>
            <w:footnoteReference w:id="2"/>
          </w:r>
          <w:r w:rsidR="006272B7">
            <w:rPr>
              <w:rFonts w:ascii="Times New Roman"/>
              <w:sz w:val="24"/>
            </w:rPr>
            <w:t>Answer</w:t>
          </w:r>
          <w:permEnd w:id="1291201073"/>
          <w:r w:rsidR="006272B7"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163983399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1674149522"/>
              <w:lock w:val="sdtLocked"/>
            </w:sdtPr>
            <w:sdtEndPr/>
            <w:sdtContent>
              <w:p w:rsidR="00162023" w:rsidRDefault="00A65F7F">
                <w:sdt>
                  <w:sdtPr>
                    <w:id w:val="69596984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491783939" w:edGrp="everyone"/>
                    <w:r w:rsidR="006272B7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491783939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31407549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704758110"/>
        <w:lock w:val="sdtLocked"/>
      </w:sdtPr>
      <w:sdtEndPr/>
      <w:sdtContent>
        <w:p w:rsidR="00162023" w:rsidRDefault="006272B7">
          <w:r>
            <w:t> </w:t>
          </w:r>
          <w:permStart w:id="105532967" w:edGrp="everyone"/>
          <w:r>
            <w:rPr>
              <w:rFonts w:ascii="Times New Roman"/>
              <w:sz w:val="24"/>
            </w:rPr>
            <w:t>Enter new Answer</w:t>
          </w:r>
          <w:permEnd w:id="105532967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59685838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82213881"/>
              <w:lock w:val="sdtLocked"/>
            </w:sdtPr>
            <w:sdtEndPr/>
            <w:sdtContent>
              <w:p w:rsidR="00162023" w:rsidRDefault="00A65F7F">
                <w:sdt>
                  <w:sdtPr>
                    <w:id w:val="924001984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974469081" w:edGrp="everyone"/>
                    <w:ins w:id="2" w:author="admin" w:date="2014-12-17T12:25:00Z">
                      <w:r w:rsidR="007973A1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3" w:author="admin" w:date="2014-12-17T12:25:00Z">
                      <w:r w:rsidR="006272B7" w:rsidDel="007973A1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974469081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1489931592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74097330"/>
        <w:lock w:val="sdtLocked"/>
      </w:sdtPr>
      <w:sdtEndPr/>
      <w:sdtContent>
        <w:p w:rsidR="00162023" w:rsidRDefault="006272B7">
          <w:r>
            <w:t> </w:t>
          </w:r>
          <w:permStart w:id="1538814425" w:edGrp="everyone"/>
          <w:r>
            <w:rPr>
              <w:rFonts w:ascii="Times New Roman"/>
              <w:sz w:val="24"/>
            </w:rPr>
            <w:t xml:space="preserve">Enter new </w:t>
          </w:r>
          <w:r w:rsidR="008604E5">
            <w:rPr>
              <w:rStyle w:val="FootnoteReference"/>
              <w:rFonts w:ascii="Times New Roman"/>
              <w:sz w:val="24"/>
            </w:rPr>
            <w:footnoteReference w:id="3"/>
          </w:r>
          <w:r>
            <w:rPr>
              <w:rFonts w:ascii="Times New Roman"/>
              <w:sz w:val="24"/>
            </w:rPr>
            <w:t>Answer</w:t>
          </w:r>
          <w:permEnd w:id="1538814425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35326673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1841579171"/>
              <w:lock w:val="sdtLocked"/>
            </w:sdtPr>
            <w:sdtEndPr/>
            <w:sdtContent>
              <w:p w:rsidR="00162023" w:rsidRDefault="00A65F7F">
                <w:sdt>
                  <w:sdtPr>
                    <w:id w:val="43472197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800526374" w:edGrp="everyone"/>
                    <w:r w:rsidR="006272B7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800526374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204948502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1012419582"/>
        <w:lock w:val="sdtLocked"/>
      </w:sdtPr>
      <w:sdtEndPr/>
      <w:sdtContent>
        <w:p w:rsidR="00162023" w:rsidRDefault="006272B7">
          <w:r>
            <w:t> </w:t>
          </w:r>
          <w:permStart w:id="55074088" w:edGrp="everyone"/>
          <w:r>
            <w:rPr>
              <w:rFonts w:ascii="Times New Roman"/>
              <w:sz w:val="24"/>
            </w:rPr>
            <w:t>Enter new Answer</w:t>
          </w:r>
          <w:permEnd w:id="55074088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41924261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-601796454"/>
              <w:lock w:val="sdtLocked"/>
            </w:sdtPr>
            <w:sdtEndPr/>
            <w:sdtContent>
              <w:p w:rsidR="00162023" w:rsidRDefault="00A65F7F">
                <w:sdt>
                  <w:sdtPr>
                    <w:id w:val="-1782248567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756646203" w:edGrp="everyone"/>
                    <w:r w:rsidR="006272B7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1756646203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new </w:t>
          </w:r>
          <w:r>
            <w:rPr>
              <w:rStyle w:val="FootnoteReference"/>
              <w:rFonts w:ascii="Times New Roman"/>
            </w:rPr>
            <w:footnoteReference w:id="4"/>
          </w:r>
          <w:r>
            <w:rPr>
              <w:rFonts w:ascii="Times New Roman"/>
            </w:rPr>
            <w:t>questio3.1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188960673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565652724"/>
        <w:lock w:val="sdtLocked"/>
      </w:sdtPr>
      <w:sdtEndPr/>
      <w:sdtContent>
        <w:p w:rsidR="00162023" w:rsidRDefault="006272B7">
          <w:r>
            <w:t> </w:t>
          </w:r>
          <w:permStart w:id="1210520832" w:edGrp="everyone"/>
          <w:r>
            <w:rPr>
              <w:rFonts w:ascii="Times New Roman"/>
              <w:sz w:val="24"/>
            </w:rPr>
            <w:t>Enter new Answer</w:t>
          </w:r>
          <w:permEnd w:id="1210520832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520627287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1732149786"/>
              <w:lock w:val="sdtLocked"/>
            </w:sdtPr>
            <w:sdtEndPr/>
            <w:sdtContent>
              <w:p w:rsidR="00162023" w:rsidRDefault="00A65F7F">
                <w:sdt>
                  <w:sdtPr>
                    <w:id w:val="111671435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57368732" w:edGrp="everyone"/>
                    <w:r w:rsidR="006272B7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57368732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96725380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-1476366290"/>
        <w:lock w:val="sdtLocked"/>
      </w:sdtPr>
      <w:sdtEndPr/>
      <w:sdtContent>
        <w:p w:rsidR="00162023" w:rsidRDefault="006272B7">
          <w:r>
            <w:t> </w:t>
          </w:r>
          <w:permStart w:id="1696748011" w:edGrp="everyone"/>
          <w:r>
            <w:rPr>
              <w:rFonts w:ascii="Times New Roman"/>
              <w:sz w:val="24"/>
            </w:rPr>
            <w:t>Enter new Answer</w:t>
          </w:r>
          <w:permEnd w:id="1696748011"/>
          <w:r>
            <w:t> </w:t>
          </w:r>
        </w:p>
      </w:sdtContent>
    </w:sdt>
    <w:sectPr w:rsidR="00162023">
      <w:headerReference w:type="default" r:id="rId8"/>
      <w:footerReference w:type="default" r:id="rId9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7F" w:rsidRDefault="00A65F7F">
      <w:pPr>
        <w:spacing w:after="0" w:line="240" w:lineRule="auto"/>
      </w:pPr>
      <w:r>
        <w:separator/>
      </w:r>
    </w:p>
  </w:endnote>
  <w:endnote w:type="continuationSeparator" w:id="0">
    <w:p w:rsidR="00A65F7F" w:rsidRDefault="00A6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162023" w:rsidRDefault="006272B7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973A1">
      <w:rPr>
        <w:noProof/>
      </w:rPr>
      <w:t>2</w:t>
    </w:r>
    <w:r>
      <w:rPr>
        <w:noProof/>
      </w:rPr>
      <w:fldChar w:fldCharType="end"/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7F" w:rsidRDefault="00A65F7F">
      <w:pPr>
        <w:spacing w:after="0" w:line="240" w:lineRule="auto"/>
      </w:pPr>
      <w:r>
        <w:separator/>
      </w:r>
    </w:p>
  </w:footnote>
  <w:footnote w:type="continuationSeparator" w:id="0">
    <w:p w:rsidR="00A65F7F" w:rsidRDefault="00A65F7F">
      <w:pPr>
        <w:spacing w:after="0" w:line="240" w:lineRule="auto"/>
      </w:pPr>
      <w:r>
        <w:continuationSeparator/>
      </w:r>
    </w:p>
  </w:footnote>
  <w:footnote w:id="1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A1.1</w:t>
      </w:r>
    </w:p>
  </w:footnote>
  <w:footnote w:id="3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A2.1</w:t>
      </w:r>
    </w:p>
  </w:footnote>
  <w:footnote w:id="4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A65F7F">
        <w:r>
          <w:rPr>
            <w:noProof/>
            <w:lang w:eastAsia="zh-TW"/>
          </w:rPr>
          <w:pict>
            <v:shapetype id="_x0000_m205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2049" type="#_x0000_m2050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FuFm9M6ktrb+CTdi4Z1hPSuBmO8=" w:salt="4Dh1T8b9Tn7A0OU1cXpQOQ=="/>
  <w:defaultTabStop w:val="720"/>
  <w:characterSpacingControl w:val="doNotCompress"/>
  <w:hdrShapeDefaults>
    <o:shapedefaults v:ext="edit" spidmax="2051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023"/>
    <w:rsid w:val="00162023"/>
    <w:rsid w:val="006272B7"/>
    <w:rsid w:val="007973A1"/>
    <w:rsid w:val="008604E5"/>
    <w:rsid w:val="00A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6401-5490-4124-BFFB-A01CC238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704</Characters>
  <Application>Microsoft Office Word</Application>
  <DocSecurity>8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2014-12-17T06:41:00Z</dcterms:created>
  <dcterms:modified xsi:type="dcterms:W3CDTF">2014-12-17T06:55:00Z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