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3" w:rsidRDefault="00494DC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2B12A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389940065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172062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DescriptionKeyTitle"/>
              <w:tag w:val="DescriptionKeyTag"/>
              <w:id w:val="1805658508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9904554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JurisdictionKeyTitle"/>
              <w:tag w:val="JurisdictionKeyTag"/>
              <w:id w:val="-1014065881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6218773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FirmNameKeyTitle"/>
              <w:tag w:val="FirmNameKeyTag"/>
              <w:id w:val="-3565769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85788340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2B12A3" w:rsidRDefault="00494DC2">
      <w:r>
        <w:br w:type="page"/>
      </w:r>
    </w:p>
    <w:sdt>
      <w:sdtPr>
        <w:alias w:val="Section_1"/>
        <w:tag w:val="Section_1"/>
        <w:id w:val="-1295829014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20879482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60681270"/>
              <w:lock w:val="sdtLocked"/>
            </w:sdtPr>
            <w:sdtEndPr/>
            <w:sdtContent>
              <w:p w:rsidR="002B12A3" w:rsidRDefault="0017779D">
                <w:sdt>
                  <w:sdtPr>
                    <w:id w:val="-524013019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564556323" w:edGrp="everyone"/>
                    <w:ins w:id="0" w:author="# Sanjay Banik" w:date="2014-11-13T11:25:00Z">
                      <w:r w:rsidR="001C036D">
                        <w:rPr>
                          <w:rFonts w:ascii="MS Gothic" w:eastAsia="MS Gothic" w:hint="eastAsia"/>
                          <w:i/>
                          <w:sz w:val="24"/>
                        </w:rPr>
                        <w:t>☒</w:t>
                      </w:r>
                    </w:ins>
                    <w:del w:id="1" w:author="# Sanjay Banik" w:date="2014-11-13T11:25:00Z">
                      <w:r w:rsidR="00494DC2" w:rsidDel="001C036D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1564556323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203526376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 xml:space="preserve">This is question 1.1 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009876035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542480753"/>
        <w:lock w:val="sdtLocked"/>
      </w:sdtPr>
      <w:sdtEndPr/>
      <w:sdtContent>
        <w:p w:rsidR="002B12A3" w:rsidRDefault="00494DC2">
          <w:r>
            <w:t> </w:t>
          </w:r>
          <w:permStart w:id="2029347726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1.1</w:t>
          </w:r>
          <w:permEnd w:id="202934772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43877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454992228"/>
              <w:lock w:val="sdtLocked"/>
            </w:sdtPr>
            <w:sdtEndPr/>
            <w:sdtContent>
              <w:p w:rsidR="002B12A3" w:rsidRDefault="0017779D">
                <w:sdt>
                  <w:sdtPr>
                    <w:id w:val="1049804993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895419312" w:edGrp="everyone"/>
                    <w:ins w:id="2" w:author="# Sanjay Banik" w:date="2014-11-13T11:25:00Z">
                      <w:r w:rsidR="001C036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3" w:author="# Sanjay Banik" w:date="2014-11-13T11:25:00Z">
                      <w:r w:rsidR="00494DC2" w:rsidDel="001C036D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895419312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88440815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335230630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983375714"/>
        <w:lock w:val="sdtLocked"/>
      </w:sdtPr>
      <w:sdtEndPr/>
      <w:sdtContent>
        <w:p w:rsidR="002B12A3" w:rsidRDefault="00494DC2">
          <w:r>
            <w:t> </w:t>
          </w:r>
          <w:permStart w:id="506475360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1.2</w:t>
          </w:r>
          <w:permEnd w:id="506475360"/>
          <w:r>
            <w:t> </w:t>
          </w:r>
        </w:p>
      </w:sdtContent>
    </w:sdt>
    <w:sdt>
      <w:sdtPr>
        <w:alias w:val="Section_2"/>
        <w:tag w:val="Section_2"/>
        <w:id w:val="-202865146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98294496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176922414"/>
              <w:lock w:val="sdtLocked"/>
            </w:sdtPr>
            <w:sdtEndPr/>
            <w:sdtContent>
              <w:p w:rsidR="002B12A3" w:rsidRDefault="0017779D">
                <w:sdt>
                  <w:sdtPr>
                    <w:id w:val="104101122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907516358" w:edGrp="everyone"/>
                    <w:r w:rsidR="00494DC2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1907516358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36166801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1683079569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313613411"/>
        <w:lock w:val="sdtLocked"/>
      </w:sdtPr>
      <w:sdtEndPr/>
      <w:sdtContent>
        <w:p w:rsidR="002B12A3" w:rsidRDefault="00494DC2">
          <w:r>
            <w:t> </w:t>
          </w:r>
          <w:permStart w:id="216554125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2.1</w:t>
          </w:r>
          <w:permEnd w:id="216554125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19546238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2028605840"/>
              <w:lock w:val="sdtLocked"/>
            </w:sdtPr>
            <w:sdtEndPr/>
            <w:sdtContent>
              <w:p w:rsidR="002B12A3" w:rsidRDefault="0017779D">
                <w:sdt>
                  <w:sdtPr>
                    <w:id w:val="72479617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573197791" w:edGrp="everyone"/>
                    <w:r w:rsidR="00494DC2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573197791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1495791849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16160482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-1195462687"/>
        <w:lock w:val="sdtLocked"/>
      </w:sdtPr>
      <w:sdtEndPr/>
      <w:sdtContent>
        <w:p w:rsidR="002B12A3" w:rsidRDefault="00494DC2">
          <w:r>
            <w:t> </w:t>
          </w:r>
          <w:permStart w:id="1673683883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2.2</w:t>
          </w:r>
          <w:permEnd w:id="1673683883"/>
          <w:r>
            <w:t> </w:t>
          </w:r>
        </w:p>
      </w:sdtContent>
    </w:sdt>
    <w:sdt>
      <w:sdtPr>
        <w:alias w:val="Section_3"/>
        <w:tag w:val="Section_3"/>
        <w:id w:val="-921647050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58829736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-945917864"/>
              <w:lock w:val="sdtLocked"/>
            </w:sdtPr>
            <w:sdtEndPr/>
            <w:sdtContent>
              <w:p w:rsidR="002B12A3" w:rsidRDefault="0017779D">
                <w:sdt>
                  <w:sdtPr>
                    <w:id w:val="1667665874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942895179" w:edGrp="everyone"/>
                    <w:ins w:id="4" w:author="# Sanjay Banik" w:date="2014-11-13T11:26:00Z">
                      <w:r w:rsidR="001C036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5" w:author="# Sanjay Banik" w:date="2014-11-13T11:26:00Z">
                      <w:r w:rsidR="00494DC2" w:rsidDel="001C036D">
                        <w:rPr>
                          <w:rFonts w:ascii="Times New Roman"/>
                          <w:i/>
                          <w:sz w:val="24"/>
                        </w:rPr>
                        <w:lastRenderedPageBreak/>
                        <w:delText>MarkComplete[_]</w:delText>
                      </w:r>
                    </w:del>
                    <w:permEnd w:id="942895179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422067157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>This is question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964392644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538816418"/>
        <w:lock w:val="sdtLocked"/>
      </w:sdtPr>
      <w:sdtEndPr/>
      <w:sdtContent>
        <w:p w:rsidR="002B12A3" w:rsidRDefault="00494DC2">
          <w:r>
            <w:t> </w:t>
          </w:r>
          <w:permStart w:id="991121367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3.1</w:t>
          </w:r>
          <w:permEnd w:id="991121367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1834721733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304706818"/>
              <w:lock w:val="sdtLocked"/>
            </w:sdtPr>
            <w:sdtEndPr/>
            <w:sdtContent>
              <w:p w:rsidR="002B12A3" w:rsidRDefault="0017779D">
                <w:sdt>
                  <w:sdtPr>
                    <w:id w:val="156228340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388146724" w:edGrp="everyone"/>
                    <w:r w:rsidR="00494DC2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1388146724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1434941182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2109308851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856150498"/>
        <w:lock w:val="sdtLocked"/>
      </w:sdtPr>
      <w:sdtEndPr/>
      <w:sdtContent>
        <w:p w:rsidR="002B12A3" w:rsidRDefault="00494DC2">
          <w:r>
            <w:t> </w:t>
          </w:r>
          <w:permStart w:id="1821996782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3.2</w:t>
          </w:r>
          <w:permEnd w:id="1821996782"/>
          <w:r>
            <w:t> </w:t>
          </w:r>
        </w:p>
      </w:sdtContent>
    </w:sdt>
    <w:sectPr w:rsidR="002B12A3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79D" w:rsidRDefault="0017779D">
      <w:pPr>
        <w:spacing w:after="0" w:line="240" w:lineRule="auto"/>
      </w:pPr>
      <w:r>
        <w:separator/>
      </w:r>
    </w:p>
  </w:endnote>
  <w:endnote w:type="continuationSeparator" w:id="0">
    <w:p w:rsidR="0017779D" w:rsidRDefault="0017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2B12A3" w:rsidRDefault="00494DC2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C036D">
      <w:rPr>
        <w:noProof/>
      </w:rPr>
      <w:t>1</w:t>
    </w:r>
    <w:r>
      <w:rPr>
        <w:noProof/>
      </w:rPr>
      <w:fldChar w:fldCharType="end"/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79D" w:rsidRDefault="0017779D">
      <w:pPr>
        <w:spacing w:after="0" w:line="240" w:lineRule="auto"/>
      </w:pPr>
      <w:r>
        <w:separator/>
      </w:r>
    </w:p>
  </w:footnote>
  <w:footnote w:type="continuationSeparator" w:id="0">
    <w:p w:rsidR="0017779D" w:rsidRDefault="00177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17779D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ocumentProtection w:edit="readOnly" w:enforcement="1" w:cryptProviderType="rsaFull" w:cryptAlgorithmClass="hash" w:cryptAlgorithmType="typeAny" w:cryptAlgorithmSid="4" w:cryptSpinCount="50000" w:hash="ym08SdhED1W5jooKxQHHoi/COQI=" w:salt="Czb+8ea3X/4BDX2SKkjPow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2A3"/>
    <w:rsid w:val="0017779D"/>
    <w:rsid w:val="001C036D"/>
    <w:rsid w:val="002B12A3"/>
    <w:rsid w:val="00494DC2"/>
    <w:rsid w:val="00E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694</Characters>
  <Application>Microsoft Office Word</Application>
  <DocSecurity>8</DocSecurity>
  <Lines>5</Lines>
  <Paragraphs>1</Paragraphs>
  <ScaleCrop>false</ScaleCrop>
  <Company>CLS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4</cp:revision>
  <dcterms:created xsi:type="dcterms:W3CDTF">2014-11-13T11:20:00Z</dcterms:created>
  <dcterms:modified xsi:type="dcterms:W3CDTF">2014-11-13T11:29:00Z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