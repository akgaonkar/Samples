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  <w:tr>
        <w:tc>
          <w:sdt>
            <w:sdtPr>
              <w:alias w:val="SubmittedByKeyTitle"/>
              <w:tag w:val="SubmittedBy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Submitted By:</w:t>
                </w:r>
              </w:p>
            </w:sdtContent>
          </w:sdt>
        </w:tc>
        <w:tc>
          <w:sdt>
            <w:sdtPr>
              <w:alias w:val="SubmittedByValueTitle"/>
              <w:tag w:val="SubmittedBy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Submitted By</w:t>
                </w:r>
                <w:permEnd w:id="1"/>
                <w:r>
                  <w:t> </w:t>
                </w:r>
              </w:p>
            </w:sdtContent>
          </w:sdt>
        </w:tc>
      </w:tr>
      <w:tr>
        <w:tc>
          <w:sdt>
            <w:sdtPr>
              <w:alias w:val="DateSubmittedKeyTitle"/>
              <w:tag w:val="DateSubmittedKeyTag"/>
              <w:lock w:val="contentLocked"/>
              <w:lock w:val="sdtLocked"/>
            </w:sdtPr>
            <w:sdtContent>
              <w:p>
                <w:r>
                  <w:rPr>
                    <w:rPr>
                      <w:b/>
                      <w:sz w:val="28"/>
                      <w:rFonts w:ascii="Times New Roman"/>
                    </w:rPr>
                  </w:rPr>
                  <w:t>Date Submitted:</w:t>
                </w:r>
              </w:p>
            </w:sdtContent>
          </w:sdt>
        </w:tc>
        <w:tc>
          <w:sdt>
            <w:sdtPr>
              <w:alias w:val="DateSubmittedValueTitle"/>
              <w:tag w:val="DateSubmittedValueTag"/>
              <w:lock w:val="sdtLocked"/>
            </w:sdtPr>
            <w:sdtContent>
              <w:p>
                <w:r>
                  <w:t> </w:t>
                </w:r>
                <w:permStart w:edGrp="everyone" w:id="1"/>
                <w:r>
                  <w:rPr>
                    <w:rPr>
                      <w:sz w:val="28"/>
                      <w:rFonts w:ascii="Times New Roman"/>
                    </w:rPr>
                  </w:rPr>
                  <w:t>Enter Date Submitted</w:t>
                </w:r>
                <w:permEnd w:id="1"/>
                <w:r>
                  <w:t> 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</w:t>
          </w:r>
          <w:r>
            <w:rPr>
              <w:rFonts w:ascii="Times New Roman"/>
              <w:b/>
              <w:sz w:val="27"/>
            </w:rPr>
            <w:t xml:space="preserve">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EC71C5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EC71C5">
                <w:sdt>
                  <w:sdtPr>
                    <w:id w:val="1049804993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EC71C5">
                <w:sdt>
                  <w:sdtPr>
                    <w:id w:val="104101122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author="# Sanjay Banik" w:date="2014-11-13T11:52:00Z" w:id="0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author="# Sanjay Banik" w:date="2014-11-13T11:52:00Z" w:id="1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EC71C5">
                <w:sdt>
                  <w:sdtPr>
                    <w:id w:val="72479617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author="# Sanjay Banik" w:date="2014-11-13T11:52:00Z" w:id="2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author="# Sanjay Banik" w:date="2014-11-13T11:52:00Z" w:id="3">
            <w:r>
              <w:rPr>
                <w:rFonts w:ascii="Times New Roman"/>
                <w:sz w:val="24"/>
              </w:rPr>
              <w:t>And correct</w:t>
            </w:r>
          </w:ins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EC71C5">
                <w:sdt>
                  <w:sdtPr>
                    <w:id w:val="156228340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  <w:i/>
                        <w:rFonts w:ascii="Times New Roman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author="# Sanjay Banik" w:date="2014-11-13T11:52:00Z" w:id="4"/>
              <w:rFonts w:ascii="Times New Roman"/>
              <w:sz w:val="24"/>
            </w:rPr>
          </w:pPr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author="# Sanjay Banik" w:date="2014-11-13T11:52:00Z" w:id="5">
            <w:r>
              <w:rPr>
                <w:rFonts w:ascii="Times New Roman"/>
                <w:sz w:val="24"/>
              </w:rPr>
              <w:t>And correct.</w:t>
            </w:r>
          </w:ins>
          <w:bookmarkStart w:name="_GoBack" w:id="6"/>
          <w:bookmarkEnd w:id="6"/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1C5" w:rsidRDefault="00EC71C5">
      <w:pPr>
        <w:spacing w:after="0" w:line="240" w:lineRule="auto"/>
      </w:pPr>
      <w:r>
        <w:separator/>
      </w:r>
    </w:p>
  </w:endnote>
  <w:endnote w:type="continuationSeparator" w:id="0">
    <w:p w:rsidR="00EC71C5" w:rsidRDefault="00EC7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E81109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1C5" w:rsidRDefault="00EC71C5">
      <w:pPr>
        <w:spacing w:after="0" w:line="240" w:lineRule="auto"/>
      </w:pPr>
      <w:r>
        <w:separator/>
      </w:r>
    </w:p>
  </w:footnote>
  <w:footnote w:type="continuationSeparator" w:id="0">
    <w:p w:rsidR="00EC71C5" w:rsidRDefault="00EC7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alignment="center" w:relativeTo="margin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494DC2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620</Characters>
  <Application>Microsoft Office Word</Application>
  <DocSecurity>8</DocSecurity>
  <Lines>5</Lines>
  <Paragraphs>1</Paragraphs>
  <ScaleCrop>false</ScaleCrop>
  <Company>CLS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5</cp:revision>
  <dcterms:created xsi:type="dcterms:W3CDTF">2014-11-13T11:20:00Z</dcterms:created>
  <dcterms:modified xsi:type="dcterms:W3CDTF">2014-11-13T11:52:00Z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  <op:property fmtid="{D5CDD505-2E9C-101B-9397-08002B2CF9AE}" pid="10" name="docPreparedforExecution">
    <vt:bool>true</vt:bool>
  </op:property>
</op:Properties>
</file>